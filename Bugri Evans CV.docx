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B86985" w14:textId="404F2EF6" w:rsidR="00BA4D80" w:rsidRPr="001B3C40" w:rsidRDefault="00514917" w:rsidP="00ED7F0D">
      <w:pPr>
        <w:jc w:val="both"/>
        <w:rPr>
          <w:rFonts w:ascii="Times New Roman" w:hAnsi="Times New Roman" w:cs="Times New Roman"/>
          <w:b/>
          <w:sz w:val="36"/>
          <w:szCs w:val="24"/>
          <w:u w:val="single"/>
        </w:rPr>
      </w:pPr>
      <w:bookmarkStart w:id="0" w:name="_GoBack"/>
      <w:bookmarkEnd w:id="0"/>
      <w:ins w:id="1" w:author="Francis" w:date="2023-04-04T21:05:00Z">
        <w:r>
          <w:rPr>
            <w:rFonts w:ascii="Times New Roman" w:hAnsi="Times New Roman" w:cs="Times New Roman"/>
            <w:b/>
            <w:noProof/>
            <w:sz w:val="36"/>
            <w:szCs w:val="24"/>
            <w:u w:val="single"/>
          </w:rPr>
          <w:drawing>
            <wp:anchor distT="0" distB="0" distL="114300" distR="114300" simplePos="0" relativeHeight="251657216" behindDoc="0" locked="0" layoutInCell="1" allowOverlap="1" wp14:anchorId="28DDE24D" wp14:editId="41FFD56A">
              <wp:simplePos x="0" y="0"/>
              <wp:positionH relativeFrom="column">
                <wp:posOffset>3543300</wp:posOffset>
              </wp:positionH>
              <wp:positionV relativeFrom="paragraph">
                <wp:posOffset>-19050</wp:posOffset>
              </wp:positionV>
              <wp:extent cx="1371600" cy="160909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71600" cy="1609090"/>
                      </a:xfrm>
                      <a:prstGeom prst="rect">
                        <a:avLst/>
                      </a:prstGeom>
                    </pic:spPr>
                  </pic:pic>
                </a:graphicData>
              </a:graphic>
              <wp14:sizeRelH relativeFrom="margin">
                <wp14:pctWidth>0</wp14:pctWidth>
              </wp14:sizeRelH>
              <wp14:sizeRelV relativeFrom="margin">
                <wp14:pctHeight>0</wp14:pctHeight>
              </wp14:sizeRelV>
            </wp:anchor>
          </w:drawing>
        </w:r>
      </w:ins>
      <w:r w:rsidR="00BA4D80" w:rsidRPr="005F5F54">
        <w:rPr>
          <w:rFonts w:ascii="Times New Roman" w:hAnsi="Times New Roman" w:cs="Times New Roman"/>
          <w:b/>
          <w:sz w:val="36"/>
          <w:szCs w:val="24"/>
          <w:u w:val="single"/>
        </w:rPr>
        <w:t>CURRICULUM VITAE</w:t>
      </w:r>
    </w:p>
    <w:p w14:paraId="47B4DB66" w14:textId="191177AA" w:rsidR="00E83506" w:rsidRDefault="00FD05CA" w:rsidP="00ED7F0D">
      <w:pPr>
        <w:spacing w:line="240" w:lineRule="auto"/>
        <w:jc w:val="both"/>
        <w:rPr>
          <w:rFonts w:ascii="Times New Roman" w:hAnsi="Times New Roman" w:cs="Times New Roman"/>
          <w:b/>
          <w:sz w:val="32"/>
          <w:szCs w:val="32"/>
        </w:rPr>
      </w:pPr>
      <w:r>
        <w:rPr>
          <w:rFonts w:ascii="Times New Roman" w:hAnsi="Times New Roman" w:cs="Times New Roman"/>
          <w:b/>
          <w:sz w:val="32"/>
          <w:szCs w:val="32"/>
        </w:rPr>
        <w:t>Bugri Dekpelsabilik Evans</w:t>
      </w:r>
    </w:p>
    <w:p w14:paraId="058A1ACA" w14:textId="0E2F1BEE" w:rsidR="00436417" w:rsidRDefault="00436417" w:rsidP="00ED7F0D">
      <w:pPr>
        <w:spacing w:line="240" w:lineRule="auto"/>
        <w:jc w:val="both"/>
        <w:rPr>
          <w:ins w:id="2" w:author="Francis" w:date="2023-04-03T03:04:00Z"/>
          <w:rFonts w:ascii="Times New Roman" w:hAnsi="Times New Roman" w:cs="Times New Roman"/>
          <w:sz w:val="24"/>
          <w:szCs w:val="24"/>
        </w:rPr>
      </w:pPr>
      <w:r>
        <w:rPr>
          <w:rFonts w:ascii="Times New Roman" w:hAnsi="Times New Roman" w:cs="Times New Roman"/>
          <w:sz w:val="24"/>
          <w:szCs w:val="24"/>
        </w:rPr>
        <w:t xml:space="preserve">C/o </w:t>
      </w:r>
      <w:ins w:id="3" w:author="Francis" w:date="2023-04-03T03:04:00Z">
        <w:r>
          <w:rPr>
            <w:rFonts w:ascii="Times New Roman" w:hAnsi="Times New Roman" w:cs="Times New Roman"/>
            <w:sz w:val="24"/>
            <w:szCs w:val="24"/>
          </w:rPr>
          <w:t>Ernest Bugri</w:t>
        </w:r>
      </w:ins>
    </w:p>
    <w:p w14:paraId="7B9735BE" w14:textId="6B85D5AB" w:rsidR="00436417" w:rsidRDefault="00436417" w:rsidP="00ED7F0D">
      <w:pPr>
        <w:spacing w:line="240" w:lineRule="auto"/>
        <w:jc w:val="both"/>
        <w:rPr>
          <w:rFonts w:ascii="Times New Roman" w:hAnsi="Times New Roman" w:cs="Times New Roman"/>
          <w:sz w:val="24"/>
          <w:szCs w:val="24"/>
        </w:rPr>
      </w:pPr>
      <w:ins w:id="4" w:author="Francis" w:date="2023-04-03T03:04:00Z">
        <w:r>
          <w:rPr>
            <w:rFonts w:ascii="Times New Roman" w:hAnsi="Times New Roman" w:cs="Times New Roman"/>
            <w:sz w:val="24"/>
            <w:szCs w:val="24"/>
          </w:rPr>
          <w:t>Ghana Broadcasting Co-operation</w:t>
        </w:r>
      </w:ins>
      <w:del w:id="5" w:author="Francis" w:date="2023-04-03T03:03:00Z">
        <w:r w:rsidDel="00436417">
          <w:rPr>
            <w:rFonts w:ascii="Times New Roman" w:hAnsi="Times New Roman" w:cs="Times New Roman"/>
            <w:sz w:val="24"/>
            <w:szCs w:val="24"/>
          </w:rPr>
          <w:delText xml:space="preserve"> </w:delText>
        </w:r>
      </w:del>
    </w:p>
    <w:p w14:paraId="0051A7DC" w14:textId="1EF6C2AD" w:rsidR="00BA4D80" w:rsidRDefault="00BA4D80" w:rsidP="00ED7F0D">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Post Office Box </w:t>
      </w:r>
      <w:r w:rsidR="00327E64">
        <w:rPr>
          <w:rFonts w:ascii="Times New Roman" w:hAnsi="Times New Roman" w:cs="Times New Roman"/>
          <w:sz w:val="24"/>
          <w:szCs w:val="24"/>
        </w:rPr>
        <w:t>43</w:t>
      </w:r>
      <w:r>
        <w:rPr>
          <w:rFonts w:ascii="Times New Roman" w:hAnsi="Times New Roman" w:cs="Times New Roman"/>
          <w:sz w:val="24"/>
          <w:szCs w:val="24"/>
        </w:rPr>
        <w:t xml:space="preserve"> </w:t>
      </w:r>
      <w:r w:rsidR="00327E64">
        <w:rPr>
          <w:rFonts w:ascii="Times New Roman" w:hAnsi="Times New Roman" w:cs="Times New Roman"/>
          <w:sz w:val="24"/>
          <w:szCs w:val="24"/>
        </w:rPr>
        <w:t>Bolgatanga</w:t>
      </w:r>
      <w:r w:rsidR="006F244A">
        <w:rPr>
          <w:rFonts w:ascii="Times New Roman" w:hAnsi="Times New Roman" w:cs="Times New Roman"/>
          <w:sz w:val="24"/>
          <w:szCs w:val="24"/>
        </w:rPr>
        <w:t xml:space="preserve"> Ghana</w:t>
      </w:r>
    </w:p>
    <w:p w14:paraId="57A14131" w14:textId="7BB15A11" w:rsidR="00BA4D80" w:rsidRDefault="00BA4D80" w:rsidP="00ED7F0D">
      <w:pPr>
        <w:spacing w:line="240" w:lineRule="auto"/>
        <w:jc w:val="both"/>
        <w:rPr>
          <w:rFonts w:ascii="Times New Roman" w:hAnsi="Times New Roman" w:cs="Times New Roman"/>
          <w:sz w:val="24"/>
          <w:szCs w:val="24"/>
        </w:rPr>
      </w:pPr>
      <w:r>
        <w:rPr>
          <w:rFonts w:ascii="Times New Roman" w:hAnsi="Times New Roman" w:cs="Times New Roman"/>
          <w:sz w:val="24"/>
          <w:szCs w:val="24"/>
        </w:rPr>
        <w:t>Tel: 233 (0)5</w:t>
      </w:r>
      <w:r w:rsidR="00327E64">
        <w:rPr>
          <w:rFonts w:ascii="Times New Roman" w:hAnsi="Times New Roman" w:cs="Times New Roman"/>
          <w:sz w:val="24"/>
          <w:szCs w:val="24"/>
        </w:rPr>
        <w:t>51173098</w:t>
      </w:r>
      <w:r>
        <w:rPr>
          <w:rFonts w:ascii="Times New Roman" w:hAnsi="Times New Roman" w:cs="Times New Roman"/>
          <w:sz w:val="24"/>
          <w:szCs w:val="24"/>
        </w:rPr>
        <w:t>/ 233(0)20</w:t>
      </w:r>
      <w:r w:rsidR="00327E64">
        <w:rPr>
          <w:rFonts w:ascii="Times New Roman" w:hAnsi="Times New Roman" w:cs="Times New Roman"/>
          <w:sz w:val="24"/>
          <w:szCs w:val="24"/>
        </w:rPr>
        <w:t>1166311</w:t>
      </w:r>
      <w:r w:rsidR="009A0AEF">
        <w:rPr>
          <w:rFonts w:ascii="Times New Roman" w:hAnsi="Times New Roman" w:cs="Times New Roman"/>
          <w:sz w:val="24"/>
          <w:szCs w:val="24"/>
        </w:rPr>
        <w:tab/>
        <w:t xml:space="preserve">E-mail: </w:t>
      </w:r>
      <w:hyperlink r:id="rId9" w:history="1">
        <w:r w:rsidR="00FD05CA" w:rsidRPr="00C83763">
          <w:rPr>
            <w:rStyle w:val="Hyperlink"/>
            <w:rFonts w:ascii="Times New Roman" w:hAnsi="Times New Roman" w:cs="Times New Roman"/>
            <w:sz w:val="24"/>
            <w:szCs w:val="24"/>
          </w:rPr>
          <w:t>bugrievans5@gmail.com</w:t>
        </w:r>
      </w:hyperlink>
    </w:p>
    <w:p w14:paraId="5644D34F" w14:textId="67B2C1D6" w:rsidR="00FD05CA" w:rsidRDefault="00FD05CA" w:rsidP="00ED7F0D">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hyperlink r:id="rId10" w:history="1">
        <w:r w:rsidRPr="00C83763">
          <w:rPr>
            <w:rStyle w:val="Hyperlink"/>
            <w:rFonts w:ascii="Times New Roman" w:hAnsi="Times New Roman" w:cs="Times New Roman"/>
            <w:sz w:val="24"/>
            <w:szCs w:val="24"/>
          </w:rPr>
          <w:t>dbugri.stu@cktutas.edu.gh</w:t>
        </w:r>
      </w:hyperlink>
    </w:p>
    <w:p w14:paraId="447B0D39" w14:textId="77777777" w:rsidR="00FD05CA" w:rsidRDefault="00FD05CA" w:rsidP="00ED7F0D">
      <w:pPr>
        <w:spacing w:line="240" w:lineRule="auto"/>
        <w:jc w:val="both"/>
        <w:rPr>
          <w:rFonts w:ascii="Times New Roman" w:hAnsi="Times New Roman" w:cs="Times New Roman"/>
          <w:sz w:val="24"/>
          <w:szCs w:val="24"/>
        </w:rPr>
      </w:pPr>
    </w:p>
    <w:p w14:paraId="604EDD53" w14:textId="77777777" w:rsidR="00BA4D80" w:rsidRPr="008F7982" w:rsidRDefault="00BA4D80" w:rsidP="00ED7F0D">
      <w:pPr>
        <w:spacing w:line="240" w:lineRule="auto"/>
        <w:jc w:val="both"/>
        <w:rPr>
          <w:rFonts w:ascii="Times New Roman" w:hAnsi="Times New Roman" w:cs="Times New Roman"/>
          <w:b/>
          <w:sz w:val="24"/>
          <w:szCs w:val="24"/>
          <w:u w:val="single"/>
        </w:rPr>
      </w:pPr>
      <w:r w:rsidRPr="008F7982">
        <w:rPr>
          <w:rFonts w:ascii="Times New Roman" w:hAnsi="Times New Roman" w:cs="Times New Roman"/>
          <w:b/>
          <w:sz w:val="24"/>
          <w:szCs w:val="24"/>
          <w:u w:val="single"/>
        </w:rPr>
        <w:t>PERSONAL DETIALS</w:t>
      </w:r>
    </w:p>
    <w:p w14:paraId="72B0D960" w14:textId="0FCFAEC5" w:rsidR="0023164B" w:rsidRPr="00BA3053" w:rsidRDefault="00BA4D80" w:rsidP="00ED7F0D">
      <w:pPr>
        <w:spacing w:line="240" w:lineRule="auto"/>
        <w:jc w:val="both"/>
        <w:rPr>
          <w:rFonts w:ascii="Times New Roman" w:hAnsi="Times New Roman" w:cs="Times New Roman"/>
          <w:sz w:val="24"/>
          <w:szCs w:val="24"/>
        </w:rPr>
      </w:pPr>
      <w:r w:rsidRPr="001966C8">
        <w:rPr>
          <w:rFonts w:ascii="Times New Roman" w:hAnsi="Times New Roman" w:cs="Times New Roman"/>
          <w:b/>
          <w:sz w:val="24"/>
          <w:szCs w:val="24"/>
        </w:rPr>
        <w:t xml:space="preserve">Nationality </w:t>
      </w:r>
      <w:r w:rsidRPr="00C771C0">
        <w:rPr>
          <w:rFonts w:ascii="Times New Roman" w:hAnsi="Times New Roman" w:cs="Times New Roman"/>
          <w:sz w:val="24"/>
          <w:szCs w:val="24"/>
        </w:rPr>
        <w:tab/>
      </w:r>
      <w:r w:rsidRPr="00C771C0">
        <w:rPr>
          <w:rFonts w:ascii="Times New Roman" w:hAnsi="Times New Roman" w:cs="Times New Roman"/>
          <w:sz w:val="24"/>
          <w:szCs w:val="24"/>
        </w:rPr>
        <w:tab/>
        <w:t>:</w:t>
      </w:r>
      <w:r w:rsidRPr="00C771C0">
        <w:rPr>
          <w:rFonts w:ascii="Times New Roman" w:hAnsi="Times New Roman" w:cs="Times New Roman"/>
          <w:sz w:val="24"/>
          <w:szCs w:val="24"/>
        </w:rPr>
        <w:tab/>
        <w:t>Ghanaian</w:t>
      </w:r>
    </w:p>
    <w:p w14:paraId="0590378F" w14:textId="6F789BEA" w:rsidR="00BA4D80" w:rsidRPr="00C771C0" w:rsidRDefault="00BA4D80" w:rsidP="00ED7F0D">
      <w:pPr>
        <w:spacing w:line="240" w:lineRule="auto"/>
        <w:jc w:val="both"/>
        <w:rPr>
          <w:rFonts w:ascii="Times New Roman" w:hAnsi="Times New Roman" w:cs="Times New Roman"/>
          <w:sz w:val="24"/>
          <w:szCs w:val="24"/>
        </w:rPr>
      </w:pPr>
      <w:r w:rsidRPr="001966C8">
        <w:rPr>
          <w:rFonts w:ascii="Times New Roman" w:hAnsi="Times New Roman" w:cs="Times New Roman"/>
          <w:b/>
          <w:sz w:val="24"/>
          <w:szCs w:val="24"/>
        </w:rPr>
        <w:t xml:space="preserve">Sex </w:t>
      </w:r>
      <w:r w:rsidRPr="001966C8">
        <w:rPr>
          <w:rFonts w:ascii="Times New Roman" w:hAnsi="Times New Roman" w:cs="Times New Roman"/>
          <w:b/>
          <w:sz w:val="24"/>
          <w:szCs w:val="24"/>
        </w:rPr>
        <w:tab/>
      </w:r>
      <w:r w:rsidR="00FD05CA">
        <w:rPr>
          <w:rFonts w:ascii="Times New Roman" w:hAnsi="Times New Roman" w:cs="Times New Roman"/>
          <w:sz w:val="24"/>
          <w:szCs w:val="24"/>
        </w:rPr>
        <w:tab/>
      </w:r>
      <w:r w:rsidR="00FD05CA">
        <w:rPr>
          <w:rFonts w:ascii="Times New Roman" w:hAnsi="Times New Roman" w:cs="Times New Roman"/>
          <w:sz w:val="24"/>
          <w:szCs w:val="24"/>
        </w:rPr>
        <w:tab/>
        <w:t>:</w:t>
      </w:r>
      <w:r w:rsidR="00FD05CA">
        <w:rPr>
          <w:rFonts w:ascii="Times New Roman" w:hAnsi="Times New Roman" w:cs="Times New Roman"/>
          <w:sz w:val="24"/>
          <w:szCs w:val="24"/>
        </w:rPr>
        <w:tab/>
        <w:t>M</w:t>
      </w:r>
      <w:r>
        <w:rPr>
          <w:rFonts w:ascii="Times New Roman" w:hAnsi="Times New Roman" w:cs="Times New Roman"/>
          <w:sz w:val="24"/>
          <w:szCs w:val="24"/>
        </w:rPr>
        <w:t>ale</w:t>
      </w:r>
    </w:p>
    <w:p w14:paraId="08B009D9" w14:textId="77777777" w:rsidR="00BA4D80" w:rsidRPr="00C771C0" w:rsidRDefault="00BA4D80" w:rsidP="00ED7F0D">
      <w:pPr>
        <w:spacing w:line="240" w:lineRule="auto"/>
        <w:jc w:val="both"/>
        <w:rPr>
          <w:rFonts w:ascii="Times New Roman" w:hAnsi="Times New Roman" w:cs="Times New Roman"/>
          <w:sz w:val="24"/>
          <w:szCs w:val="24"/>
        </w:rPr>
      </w:pPr>
      <w:r w:rsidRPr="001966C8">
        <w:rPr>
          <w:rFonts w:ascii="Times New Roman" w:hAnsi="Times New Roman" w:cs="Times New Roman"/>
          <w:b/>
          <w:sz w:val="24"/>
          <w:szCs w:val="24"/>
        </w:rPr>
        <w:t>Marital status</w:t>
      </w:r>
      <w:r>
        <w:rPr>
          <w:rFonts w:ascii="Times New Roman" w:hAnsi="Times New Roman" w:cs="Times New Roman"/>
          <w:sz w:val="24"/>
          <w:szCs w:val="24"/>
        </w:rPr>
        <w:tab/>
        <w:t>:</w:t>
      </w:r>
      <w:r>
        <w:rPr>
          <w:rFonts w:ascii="Times New Roman" w:hAnsi="Times New Roman" w:cs="Times New Roman"/>
          <w:sz w:val="24"/>
          <w:szCs w:val="24"/>
        </w:rPr>
        <w:tab/>
        <w:t>Single</w:t>
      </w:r>
      <w:r w:rsidRPr="00C771C0">
        <w:rPr>
          <w:rFonts w:ascii="Times New Roman" w:hAnsi="Times New Roman" w:cs="Times New Roman"/>
          <w:sz w:val="24"/>
          <w:szCs w:val="24"/>
        </w:rPr>
        <w:t xml:space="preserve">        </w:t>
      </w:r>
    </w:p>
    <w:p w14:paraId="64767357" w14:textId="77777777" w:rsidR="00BA4D80" w:rsidRDefault="00BA4D80" w:rsidP="00ED7F0D">
      <w:pPr>
        <w:spacing w:line="240" w:lineRule="auto"/>
        <w:jc w:val="both"/>
        <w:rPr>
          <w:rFonts w:ascii="Times New Roman" w:hAnsi="Times New Roman" w:cs="Times New Roman"/>
          <w:sz w:val="24"/>
          <w:szCs w:val="24"/>
        </w:rPr>
      </w:pPr>
      <w:r w:rsidRPr="001966C8">
        <w:rPr>
          <w:rFonts w:ascii="Times New Roman" w:hAnsi="Times New Roman" w:cs="Times New Roman"/>
          <w:b/>
          <w:sz w:val="24"/>
          <w:szCs w:val="24"/>
        </w:rPr>
        <w:t>Languages Spoken</w:t>
      </w:r>
      <w:r>
        <w:rPr>
          <w:rFonts w:ascii="Times New Roman" w:hAnsi="Times New Roman" w:cs="Times New Roman"/>
          <w:b/>
          <w:sz w:val="24"/>
          <w:szCs w:val="24"/>
        </w:rPr>
        <w:tab/>
        <w:t>:</w:t>
      </w:r>
      <w:r>
        <w:rPr>
          <w:rFonts w:ascii="Times New Roman" w:hAnsi="Times New Roman" w:cs="Times New Roman"/>
          <w:b/>
          <w:sz w:val="24"/>
          <w:szCs w:val="24"/>
        </w:rPr>
        <w:tab/>
      </w:r>
      <w:r>
        <w:rPr>
          <w:rFonts w:ascii="Times New Roman" w:hAnsi="Times New Roman" w:cs="Times New Roman"/>
          <w:sz w:val="24"/>
          <w:szCs w:val="24"/>
        </w:rPr>
        <w:t>English, Frafra and Twi</w:t>
      </w:r>
    </w:p>
    <w:p w14:paraId="2F33C293" w14:textId="77777777" w:rsidR="00BA4D80" w:rsidRDefault="00BA4D80" w:rsidP="00ED7F0D">
      <w:pPr>
        <w:spacing w:line="240" w:lineRule="auto"/>
        <w:jc w:val="both"/>
        <w:rPr>
          <w:rFonts w:ascii="Times New Roman" w:hAnsi="Times New Roman" w:cs="Times New Roman"/>
          <w:sz w:val="24"/>
          <w:szCs w:val="24"/>
        </w:rPr>
      </w:pPr>
    </w:p>
    <w:p w14:paraId="6FBC3F71" w14:textId="77777777" w:rsidR="00AA0FB0" w:rsidRPr="008F7982" w:rsidRDefault="0041373A" w:rsidP="00ED7F0D">
      <w:pPr>
        <w:spacing w:line="240" w:lineRule="auto"/>
        <w:jc w:val="both"/>
        <w:rPr>
          <w:rFonts w:ascii="Times New Roman" w:hAnsi="Times New Roman" w:cs="Times New Roman"/>
          <w:b/>
          <w:sz w:val="24"/>
          <w:szCs w:val="24"/>
          <w:u w:val="single"/>
        </w:rPr>
      </w:pPr>
      <w:r w:rsidRPr="008F7982">
        <w:rPr>
          <w:rFonts w:ascii="Times New Roman" w:hAnsi="Times New Roman" w:cs="Times New Roman"/>
          <w:b/>
          <w:sz w:val="24"/>
          <w:szCs w:val="24"/>
          <w:u w:val="single"/>
        </w:rPr>
        <w:t>PERSONAL PROFILE</w:t>
      </w:r>
    </w:p>
    <w:p w14:paraId="778FC858" w14:textId="7873664D" w:rsidR="00B97BB9" w:rsidRDefault="0001192A" w:rsidP="00ED7F0D">
      <w:pPr>
        <w:spacing w:line="240" w:lineRule="auto"/>
        <w:jc w:val="both"/>
        <w:rPr>
          <w:ins w:id="6" w:author="Francis" w:date="2023-04-04T21:09:00Z"/>
          <w:rFonts w:ascii="Times New Roman" w:hAnsi="Times New Roman" w:cs="Times New Roman"/>
          <w:sz w:val="24"/>
          <w:szCs w:val="24"/>
        </w:rPr>
      </w:pPr>
      <w:r>
        <w:rPr>
          <w:rFonts w:ascii="Times New Roman" w:hAnsi="Times New Roman" w:cs="Times New Roman"/>
          <w:sz w:val="24"/>
          <w:szCs w:val="24"/>
        </w:rPr>
        <w:t xml:space="preserve">I am a </w:t>
      </w:r>
      <w:r w:rsidR="00AA0FB0">
        <w:rPr>
          <w:rFonts w:ascii="Times New Roman" w:hAnsi="Times New Roman" w:cs="Times New Roman"/>
          <w:sz w:val="24"/>
          <w:szCs w:val="24"/>
        </w:rPr>
        <w:t xml:space="preserve">young </w:t>
      </w:r>
      <w:r w:rsidR="00327E64">
        <w:rPr>
          <w:rFonts w:ascii="Times New Roman" w:hAnsi="Times New Roman" w:cs="Times New Roman"/>
          <w:sz w:val="24"/>
          <w:szCs w:val="24"/>
        </w:rPr>
        <w:t>talented software developer equipped with great coding, debugging and project management abilities. Accomplishes project goals consistently with elegant, scalable code. Works great with team members under Agile and scrum frameworks. Accomplished graphic designer with 2 years of experience designing high visual solutions. Demonstrated success in pitching concepts, scoping work and delivering assets on time. Fluent in Adobe creative suite with high degree of expertise in illustrator and Photoshop.</w:t>
      </w:r>
    </w:p>
    <w:p w14:paraId="7E288883" w14:textId="49D0FC3E" w:rsidR="00B97BB9" w:rsidRDefault="00B97BB9" w:rsidP="00ED7F0D">
      <w:pPr>
        <w:spacing w:line="240" w:lineRule="auto"/>
        <w:jc w:val="both"/>
        <w:rPr>
          <w:ins w:id="7" w:author="Francis" w:date="2023-04-04T21:10:00Z"/>
          <w:rFonts w:ascii="Times New Roman" w:eastAsia="Times New Roman" w:hAnsi="Times New Roman" w:cs="Times New Roman"/>
          <w:b/>
          <w:bCs/>
          <w:iCs/>
          <w:sz w:val="24"/>
          <w:szCs w:val="24"/>
          <w:u w:val="single"/>
          <w:lang w:eastAsia="en-GB"/>
        </w:rPr>
      </w:pPr>
      <w:ins w:id="8" w:author="Francis" w:date="2023-04-04T21:09:00Z">
        <w:r>
          <w:rPr>
            <w:rFonts w:ascii="Times New Roman" w:eastAsia="Times New Roman" w:hAnsi="Times New Roman" w:cs="Times New Roman"/>
            <w:b/>
            <w:bCs/>
            <w:iCs/>
            <w:sz w:val="24"/>
            <w:szCs w:val="24"/>
            <w:u w:val="single"/>
            <w:lang w:eastAsia="en-GB"/>
          </w:rPr>
          <w:t xml:space="preserve">MY ACHIEVEMENT </w:t>
        </w:r>
      </w:ins>
    </w:p>
    <w:p w14:paraId="7169C4D1" w14:textId="6780DF8E" w:rsidR="00B97BB9" w:rsidRDefault="00B97BB9">
      <w:pPr>
        <w:pStyle w:val="ListParagraph"/>
        <w:numPr>
          <w:ilvl w:val="0"/>
          <w:numId w:val="24"/>
        </w:numPr>
        <w:spacing w:line="240" w:lineRule="auto"/>
        <w:jc w:val="both"/>
        <w:rPr>
          <w:ins w:id="9" w:author="Francis" w:date="2023-04-04T21:11:00Z"/>
          <w:rFonts w:ascii="Times New Roman" w:hAnsi="Times New Roman" w:cs="Times New Roman"/>
          <w:sz w:val="24"/>
          <w:szCs w:val="24"/>
        </w:rPr>
        <w:pPrChange w:id="10" w:author="Francis" w:date="2023-04-04T21:10:00Z">
          <w:pPr>
            <w:spacing w:line="240" w:lineRule="auto"/>
            <w:jc w:val="both"/>
          </w:pPr>
        </w:pPrChange>
      </w:pPr>
      <w:ins w:id="11" w:author="Francis" w:date="2023-04-04T21:13:00Z">
        <w:r>
          <w:rPr>
            <w:rFonts w:ascii="Times New Roman" w:hAnsi="Times New Roman" w:cs="Times New Roman"/>
            <w:sz w:val="24"/>
            <w:szCs w:val="24"/>
          </w:rPr>
          <w:fldChar w:fldCharType="begin"/>
        </w:r>
      </w:ins>
      <w:ins w:id="12" w:author="Francis" w:date="2023-07-23T00:58:00Z">
        <w:r w:rsidR="00316556">
          <w:rPr>
            <w:rFonts w:ascii="Times New Roman" w:hAnsi="Times New Roman" w:cs="Times New Roman"/>
            <w:sz w:val="24"/>
            <w:szCs w:val="24"/>
          </w:rPr>
          <w:instrText>HYPERLINK "G:\\New folder\\Desktop\\bugri.netlify.app"</w:instrText>
        </w:r>
        <w:r w:rsidR="00316556">
          <w:rPr>
            <w:rFonts w:ascii="Times New Roman" w:hAnsi="Times New Roman" w:cs="Times New Roman"/>
            <w:sz w:val="24"/>
            <w:szCs w:val="24"/>
          </w:rPr>
        </w:r>
      </w:ins>
      <w:ins w:id="13" w:author="Francis" w:date="2023-04-04T21:13:00Z">
        <w:r>
          <w:rPr>
            <w:rFonts w:ascii="Times New Roman" w:hAnsi="Times New Roman" w:cs="Times New Roman"/>
            <w:sz w:val="24"/>
            <w:szCs w:val="24"/>
          </w:rPr>
          <w:fldChar w:fldCharType="separate"/>
        </w:r>
        <w:r w:rsidRPr="00B97BB9">
          <w:rPr>
            <w:rStyle w:val="Hyperlink"/>
            <w:rFonts w:ascii="Times New Roman" w:hAnsi="Times New Roman" w:cs="Times New Roman"/>
            <w:sz w:val="24"/>
            <w:szCs w:val="24"/>
          </w:rPr>
          <w:t>bugri.netlify.app</w:t>
        </w:r>
        <w:r>
          <w:rPr>
            <w:rFonts w:ascii="Times New Roman" w:hAnsi="Times New Roman" w:cs="Times New Roman"/>
            <w:sz w:val="24"/>
            <w:szCs w:val="24"/>
          </w:rPr>
          <w:fldChar w:fldCharType="end"/>
        </w:r>
      </w:ins>
    </w:p>
    <w:p w14:paraId="59ED6E39" w14:textId="16F95111" w:rsidR="00B97BB9" w:rsidRPr="00B97BB9" w:rsidRDefault="00B97BB9">
      <w:pPr>
        <w:pStyle w:val="ListParagraph"/>
        <w:spacing w:line="240" w:lineRule="auto"/>
        <w:jc w:val="both"/>
        <w:rPr>
          <w:rFonts w:ascii="Times New Roman" w:hAnsi="Times New Roman" w:cs="Times New Roman"/>
          <w:sz w:val="24"/>
          <w:szCs w:val="24"/>
          <w:rPrChange w:id="14" w:author="Francis" w:date="2023-04-04T21:10:00Z">
            <w:rPr/>
          </w:rPrChange>
        </w:rPr>
        <w:pPrChange w:id="15" w:author="Francis" w:date="2023-04-04T21:11:00Z">
          <w:pPr>
            <w:spacing w:line="240" w:lineRule="auto"/>
            <w:jc w:val="both"/>
          </w:pPr>
        </w:pPrChange>
      </w:pPr>
      <w:ins w:id="16" w:author="Francis" w:date="2023-04-04T21:11:00Z">
        <w:r>
          <w:rPr>
            <w:rFonts w:ascii="Times New Roman" w:hAnsi="Times New Roman" w:cs="Times New Roman"/>
            <w:sz w:val="24"/>
            <w:szCs w:val="24"/>
          </w:rPr>
          <w:t xml:space="preserve">A personal portfolio website </w:t>
        </w:r>
      </w:ins>
    </w:p>
    <w:p w14:paraId="7AFB4F50" w14:textId="77777777" w:rsidR="008F7982" w:rsidRDefault="008F7982" w:rsidP="00ED7F0D">
      <w:pPr>
        <w:spacing w:after="0"/>
        <w:jc w:val="both"/>
        <w:rPr>
          <w:rFonts w:ascii="Times New Roman" w:eastAsia="Times New Roman" w:hAnsi="Times New Roman" w:cs="Times New Roman"/>
          <w:b/>
          <w:bCs/>
          <w:iCs/>
          <w:sz w:val="24"/>
          <w:szCs w:val="24"/>
          <w:u w:val="single"/>
          <w:lang w:eastAsia="en-GB"/>
        </w:rPr>
      </w:pPr>
      <w:r w:rsidRPr="008F7982">
        <w:rPr>
          <w:rFonts w:ascii="Times New Roman" w:eastAsia="Times New Roman" w:hAnsi="Times New Roman" w:cs="Times New Roman"/>
          <w:b/>
          <w:bCs/>
          <w:iCs/>
          <w:sz w:val="24"/>
          <w:szCs w:val="24"/>
          <w:u w:val="single"/>
          <w:lang w:eastAsia="en-GB"/>
        </w:rPr>
        <w:t>ACADEMIC QUALIFICATION</w:t>
      </w:r>
    </w:p>
    <w:p w14:paraId="69971E2A" w14:textId="186C405A" w:rsidR="00BA3053" w:rsidRPr="00487565" w:rsidRDefault="00BA3053" w:rsidP="00ED7F0D">
      <w:pPr>
        <w:pStyle w:val="NoSpacing"/>
        <w:spacing w:line="276" w:lineRule="auto"/>
        <w:jc w:val="both"/>
        <w:rPr>
          <w:rFonts w:ascii="Times New Roman" w:hAnsi="Times New Roman" w:cs="Times New Roman"/>
          <w:b/>
          <w:sz w:val="24"/>
          <w:szCs w:val="24"/>
        </w:rPr>
      </w:pPr>
      <w:r w:rsidRPr="00487565">
        <w:rPr>
          <w:rFonts w:ascii="Times New Roman" w:hAnsi="Times New Roman" w:cs="Times New Roman"/>
          <w:b/>
          <w:sz w:val="24"/>
          <w:szCs w:val="24"/>
        </w:rPr>
        <w:t>Institution:</w:t>
      </w:r>
      <w:r w:rsidRPr="00BA3053">
        <w:rPr>
          <w:rFonts w:ascii="Times New Roman" w:hAnsi="Times New Roman" w:cs="Times New Roman"/>
          <w:sz w:val="24"/>
          <w:szCs w:val="24"/>
        </w:rPr>
        <w:t xml:space="preserve"> </w:t>
      </w:r>
      <w:r w:rsidR="00FD05CA">
        <w:rPr>
          <w:rFonts w:ascii="Times New Roman" w:hAnsi="Times New Roman" w:cs="Times New Roman"/>
          <w:sz w:val="24"/>
          <w:szCs w:val="24"/>
        </w:rPr>
        <w:t>CK Tedam University of Technology and Applied Sciences</w:t>
      </w:r>
      <w:r w:rsidRPr="00487565">
        <w:rPr>
          <w:rFonts w:ascii="Times New Roman" w:hAnsi="Times New Roman" w:cs="Times New Roman"/>
          <w:sz w:val="24"/>
          <w:szCs w:val="24"/>
        </w:rPr>
        <w:t xml:space="preserve"> (</w:t>
      </w:r>
      <w:r w:rsidR="00FD05CA">
        <w:rPr>
          <w:rFonts w:ascii="Times New Roman" w:hAnsi="Times New Roman" w:cs="Times New Roman"/>
          <w:sz w:val="24"/>
          <w:szCs w:val="24"/>
        </w:rPr>
        <w:t xml:space="preserve">Navrongo Campus, Upper East </w:t>
      </w:r>
      <w:r w:rsidRPr="00487565">
        <w:rPr>
          <w:rFonts w:ascii="Times New Roman" w:hAnsi="Times New Roman" w:cs="Times New Roman"/>
          <w:sz w:val="24"/>
          <w:szCs w:val="24"/>
        </w:rPr>
        <w:t>Region</w:t>
      </w:r>
      <w:r>
        <w:rPr>
          <w:rFonts w:ascii="Times New Roman" w:hAnsi="Times New Roman" w:cs="Times New Roman"/>
          <w:sz w:val="24"/>
          <w:szCs w:val="24"/>
        </w:rPr>
        <w:t xml:space="preserve"> Ghana</w:t>
      </w:r>
      <w:r w:rsidRPr="00487565">
        <w:rPr>
          <w:rFonts w:ascii="Times New Roman" w:hAnsi="Times New Roman" w:cs="Times New Roman"/>
          <w:sz w:val="24"/>
          <w:szCs w:val="24"/>
        </w:rPr>
        <w:t>)</w:t>
      </w:r>
    </w:p>
    <w:p w14:paraId="7179B3F1" w14:textId="764EFDD0" w:rsidR="00BA3053" w:rsidRPr="00BA3053" w:rsidRDefault="00BA3053" w:rsidP="00ED7F0D">
      <w:pPr>
        <w:pStyle w:val="NoSpacing"/>
        <w:spacing w:line="276" w:lineRule="auto"/>
        <w:jc w:val="both"/>
        <w:rPr>
          <w:rFonts w:ascii="Times New Roman" w:eastAsia="Times New Roman" w:hAnsi="Times New Roman" w:cs="Times New Roman"/>
          <w:bCs/>
          <w:iCs/>
          <w:sz w:val="24"/>
          <w:szCs w:val="24"/>
          <w:u w:val="single"/>
          <w:lang w:eastAsia="en-GB"/>
        </w:rPr>
      </w:pPr>
      <w:r>
        <w:rPr>
          <w:rFonts w:ascii="Times New Roman" w:hAnsi="Times New Roman" w:cs="Times New Roman"/>
          <w:b/>
          <w:sz w:val="24"/>
          <w:szCs w:val="24"/>
        </w:rPr>
        <w:t xml:space="preserve">Certificate: </w:t>
      </w:r>
      <w:r w:rsidR="00FD05CA">
        <w:rPr>
          <w:rFonts w:ascii="Times New Roman" w:hAnsi="Times New Roman" w:cs="Times New Roman"/>
          <w:sz w:val="24"/>
          <w:szCs w:val="24"/>
        </w:rPr>
        <w:t>Diploma in Computer Science</w:t>
      </w:r>
    </w:p>
    <w:p w14:paraId="59FE5C33" w14:textId="14AA43B7" w:rsidR="00BA3053" w:rsidRPr="00BA3053" w:rsidRDefault="00BA3053" w:rsidP="00ED7F0D">
      <w:pPr>
        <w:pStyle w:val="NoSpacing"/>
        <w:spacing w:line="276" w:lineRule="auto"/>
        <w:jc w:val="both"/>
        <w:rPr>
          <w:rFonts w:ascii="Times New Roman" w:eastAsia="Times New Roman" w:hAnsi="Times New Roman" w:cs="Times New Roman"/>
          <w:bCs/>
          <w:iCs/>
          <w:sz w:val="24"/>
          <w:szCs w:val="24"/>
          <w:u w:val="single"/>
          <w:lang w:eastAsia="en-GB"/>
        </w:rPr>
      </w:pPr>
      <w:r w:rsidRPr="00487565">
        <w:rPr>
          <w:rFonts w:ascii="Times New Roman" w:hAnsi="Times New Roman" w:cs="Times New Roman"/>
          <w:b/>
          <w:sz w:val="24"/>
          <w:szCs w:val="24"/>
        </w:rPr>
        <w:t>Year:</w:t>
      </w:r>
      <w:r w:rsidRPr="00487565">
        <w:rPr>
          <w:rFonts w:ascii="Times New Roman" w:hAnsi="Times New Roman" w:cs="Times New Roman"/>
          <w:b/>
          <w:sz w:val="24"/>
          <w:szCs w:val="24"/>
        </w:rPr>
        <w:tab/>
      </w:r>
      <w:r w:rsidR="00FD05CA">
        <w:rPr>
          <w:rFonts w:ascii="Times New Roman" w:hAnsi="Times New Roman" w:cs="Times New Roman"/>
          <w:sz w:val="24"/>
          <w:szCs w:val="24"/>
        </w:rPr>
        <w:t xml:space="preserve"> 2020</w:t>
      </w:r>
      <w:r>
        <w:rPr>
          <w:rFonts w:ascii="Times New Roman" w:hAnsi="Times New Roman" w:cs="Times New Roman"/>
          <w:b/>
          <w:sz w:val="24"/>
          <w:szCs w:val="24"/>
        </w:rPr>
        <w:t xml:space="preserve"> </w:t>
      </w:r>
      <w:r>
        <w:rPr>
          <w:rFonts w:ascii="Times New Roman" w:hAnsi="Times New Roman" w:cs="Times New Roman"/>
          <w:sz w:val="24"/>
          <w:szCs w:val="24"/>
        </w:rPr>
        <w:t>-2022</w:t>
      </w:r>
    </w:p>
    <w:p w14:paraId="39643151" w14:textId="77777777" w:rsidR="00487565" w:rsidRDefault="00487565" w:rsidP="00ED7F0D">
      <w:pPr>
        <w:spacing w:after="0"/>
        <w:jc w:val="both"/>
        <w:rPr>
          <w:rFonts w:ascii="Times New Roman" w:hAnsi="Times New Roman" w:cs="Times New Roman"/>
          <w:sz w:val="24"/>
          <w:szCs w:val="24"/>
        </w:rPr>
      </w:pPr>
    </w:p>
    <w:p w14:paraId="53C4CDA3" w14:textId="790FD774" w:rsidR="00487565" w:rsidRPr="00487565" w:rsidRDefault="00487565" w:rsidP="00ED7F0D">
      <w:pPr>
        <w:pStyle w:val="NoSpacing"/>
        <w:spacing w:line="276" w:lineRule="auto"/>
        <w:jc w:val="both"/>
        <w:rPr>
          <w:rFonts w:ascii="Times New Roman" w:hAnsi="Times New Roman" w:cs="Times New Roman"/>
          <w:b/>
          <w:sz w:val="24"/>
          <w:szCs w:val="24"/>
        </w:rPr>
      </w:pPr>
      <w:r w:rsidRPr="00487565">
        <w:rPr>
          <w:rFonts w:ascii="Times New Roman" w:hAnsi="Times New Roman" w:cs="Times New Roman"/>
          <w:b/>
          <w:sz w:val="24"/>
          <w:szCs w:val="24"/>
        </w:rPr>
        <w:t xml:space="preserve">Institution: </w:t>
      </w:r>
      <w:r w:rsidRPr="00487565">
        <w:rPr>
          <w:rFonts w:ascii="Times New Roman" w:hAnsi="Times New Roman" w:cs="Times New Roman"/>
          <w:b/>
          <w:sz w:val="24"/>
          <w:szCs w:val="24"/>
        </w:rPr>
        <w:tab/>
      </w:r>
      <w:r w:rsidR="00FD05CA">
        <w:rPr>
          <w:rFonts w:ascii="Times New Roman" w:hAnsi="Times New Roman" w:cs="Times New Roman"/>
          <w:sz w:val="24"/>
          <w:szCs w:val="24"/>
        </w:rPr>
        <w:t>Nalerigu Senior High School (Nalerigu</w:t>
      </w:r>
      <w:r w:rsidRPr="00487565">
        <w:rPr>
          <w:rFonts w:ascii="Times New Roman" w:hAnsi="Times New Roman" w:cs="Times New Roman"/>
          <w:sz w:val="24"/>
          <w:szCs w:val="24"/>
        </w:rPr>
        <w:t xml:space="preserve">, </w:t>
      </w:r>
      <w:r w:rsidR="00CA1192">
        <w:rPr>
          <w:rFonts w:ascii="Times New Roman" w:hAnsi="Times New Roman" w:cs="Times New Roman"/>
          <w:sz w:val="24"/>
          <w:szCs w:val="24"/>
        </w:rPr>
        <w:t>North</w:t>
      </w:r>
      <w:r w:rsidRPr="00487565">
        <w:rPr>
          <w:rFonts w:ascii="Times New Roman" w:hAnsi="Times New Roman" w:cs="Times New Roman"/>
          <w:sz w:val="24"/>
          <w:szCs w:val="24"/>
        </w:rPr>
        <w:t xml:space="preserve"> East Region</w:t>
      </w:r>
      <w:r w:rsidR="00E90E0B">
        <w:rPr>
          <w:rFonts w:ascii="Times New Roman" w:hAnsi="Times New Roman" w:cs="Times New Roman"/>
          <w:sz w:val="24"/>
          <w:szCs w:val="24"/>
        </w:rPr>
        <w:t xml:space="preserve"> Ghana</w:t>
      </w:r>
      <w:r w:rsidRPr="00487565">
        <w:rPr>
          <w:rFonts w:ascii="Times New Roman" w:hAnsi="Times New Roman" w:cs="Times New Roman"/>
          <w:sz w:val="24"/>
          <w:szCs w:val="24"/>
        </w:rPr>
        <w:t>)</w:t>
      </w:r>
    </w:p>
    <w:p w14:paraId="4011BE8E" w14:textId="1A238B95" w:rsidR="00487565" w:rsidRDefault="00487565" w:rsidP="00ED7F0D">
      <w:pPr>
        <w:pStyle w:val="NoSpacing"/>
        <w:spacing w:line="276" w:lineRule="auto"/>
        <w:jc w:val="both"/>
        <w:rPr>
          <w:rFonts w:ascii="Times New Roman" w:eastAsia="Times New Roman" w:hAnsi="Times New Roman" w:cs="Times New Roman"/>
          <w:iCs/>
          <w:sz w:val="24"/>
          <w:szCs w:val="24"/>
          <w:lang w:eastAsia="en-GB"/>
        </w:rPr>
      </w:pPr>
      <w:r w:rsidRPr="00487565">
        <w:rPr>
          <w:rFonts w:ascii="Times New Roman" w:hAnsi="Times New Roman" w:cs="Times New Roman"/>
          <w:b/>
          <w:sz w:val="24"/>
          <w:szCs w:val="24"/>
        </w:rPr>
        <w:lastRenderedPageBreak/>
        <w:t>Certificate:</w:t>
      </w:r>
      <w:r w:rsidRPr="00487565">
        <w:rPr>
          <w:rFonts w:ascii="Times New Roman" w:hAnsi="Times New Roman" w:cs="Times New Roman"/>
          <w:b/>
          <w:sz w:val="24"/>
          <w:szCs w:val="24"/>
        </w:rPr>
        <w:tab/>
      </w:r>
      <w:r w:rsidRPr="00487565">
        <w:rPr>
          <w:rFonts w:ascii="Times New Roman" w:eastAsia="Times New Roman" w:hAnsi="Times New Roman" w:cs="Times New Roman"/>
          <w:iCs/>
          <w:sz w:val="24"/>
          <w:szCs w:val="24"/>
          <w:lang w:eastAsia="en-GB"/>
        </w:rPr>
        <w:t>West Africa Senior School Certificate Examination (WASSCE</w:t>
      </w:r>
      <w:r w:rsidR="007E17EC">
        <w:rPr>
          <w:rFonts w:ascii="Times New Roman" w:eastAsia="Times New Roman" w:hAnsi="Times New Roman" w:cs="Times New Roman"/>
          <w:iCs/>
          <w:sz w:val="24"/>
          <w:szCs w:val="24"/>
          <w:lang w:eastAsia="en-GB"/>
        </w:rPr>
        <w:t>)</w:t>
      </w:r>
    </w:p>
    <w:p w14:paraId="60AE9B22" w14:textId="5AC49317" w:rsidR="00E90E0B" w:rsidRPr="00E90E0B" w:rsidRDefault="00E90E0B" w:rsidP="00ED7F0D">
      <w:pPr>
        <w:pStyle w:val="NoSpacing"/>
        <w:spacing w:line="276" w:lineRule="auto"/>
        <w:jc w:val="both"/>
        <w:rPr>
          <w:rFonts w:ascii="Times New Roman" w:hAnsi="Times New Roman" w:cs="Times New Roman"/>
          <w:b/>
          <w:bCs/>
          <w:sz w:val="24"/>
          <w:szCs w:val="24"/>
          <w:u w:val="single"/>
        </w:rPr>
      </w:pPr>
      <w:r w:rsidRPr="00E90E0B">
        <w:rPr>
          <w:rFonts w:ascii="Times New Roman" w:hAnsi="Times New Roman" w:cs="Times New Roman"/>
          <w:b/>
          <w:bCs/>
          <w:sz w:val="24"/>
          <w:szCs w:val="24"/>
        </w:rPr>
        <w:t>COURSE</w:t>
      </w:r>
      <w:r w:rsidRPr="00E90E0B">
        <w:rPr>
          <w:rFonts w:ascii="Times New Roman" w:hAnsi="Times New Roman" w:cs="Times New Roman"/>
          <w:sz w:val="24"/>
          <w:szCs w:val="24"/>
        </w:rPr>
        <w:t xml:space="preserve">: </w:t>
      </w:r>
      <w:r>
        <w:rPr>
          <w:rFonts w:ascii="Times New Roman" w:hAnsi="Times New Roman" w:cs="Times New Roman"/>
          <w:sz w:val="24"/>
          <w:szCs w:val="24"/>
        </w:rPr>
        <w:t xml:space="preserve">     </w:t>
      </w:r>
      <w:r w:rsidRPr="00E90E0B">
        <w:rPr>
          <w:rFonts w:ascii="Times New Roman" w:hAnsi="Times New Roman" w:cs="Times New Roman"/>
          <w:sz w:val="24"/>
          <w:szCs w:val="24"/>
        </w:rPr>
        <w:t xml:space="preserve"> </w:t>
      </w:r>
      <w:r w:rsidR="00FD05CA" w:rsidRPr="00E90E0B">
        <w:rPr>
          <w:rFonts w:ascii="Times New Roman" w:hAnsi="Times New Roman" w:cs="Times New Roman"/>
          <w:sz w:val="24"/>
          <w:szCs w:val="24"/>
        </w:rPr>
        <w:t>General</w:t>
      </w:r>
      <w:r w:rsidR="00FD05CA">
        <w:rPr>
          <w:rFonts w:ascii="Times New Roman" w:hAnsi="Times New Roman" w:cs="Times New Roman"/>
          <w:sz w:val="24"/>
          <w:szCs w:val="24"/>
        </w:rPr>
        <w:t xml:space="preserve"> science</w:t>
      </w:r>
    </w:p>
    <w:p w14:paraId="03C82D59" w14:textId="1683332B" w:rsidR="00487565" w:rsidRDefault="00487565" w:rsidP="00ED7F0D">
      <w:pPr>
        <w:pStyle w:val="NoSpacing"/>
        <w:spacing w:line="276" w:lineRule="auto"/>
        <w:jc w:val="both"/>
        <w:rPr>
          <w:rFonts w:ascii="Times New Roman" w:hAnsi="Times New Roman" w:cs="Times New Roman"/>
          <w:sz w:val="24"/>
          <w:szCs w:val="24"/>
        </w:rPr>
      </w:pPr>
      <w:r w:rsidRPr="00487565">
        <w:rPr>
          <w:rFonts w:ascii="Times New Roman" w:hAnsi="Times New Roman" w:cs="Times New Roman"/>
          <w:b/>
          <w:sz w:val="24"/>
          <w:szCs w:val="24"/>
        </w:rPr>
        <w:t>Year:</w:t>
      </w:r>
      <w:r w:rsidRPr="00487565">
        <w:rPr>
          <w:rFonts w:ascii="Times New Roman" w:hAnsi="Times New Roman" w:cs="Times New Roman"/>
          <w:b/>
          <w:sz w:val="24"/>
          <w:szCs w:val="24"/>
        </w:rPr>
        <w:tab/>
      </w:r>
      <w:r w:rsidRPr="00487565">
        <w:rPr>
          <w:rFonts w:ascii="Times New Roman" w:hAnsi="Times New Roman" w:cs="Times New Roman"/>
          <w:b/>
          <w:sz w:val="24"/>
          <w:szCs w:val="24"/>
        </w:rPr>
        <w:tab/>
      </w:r>
      <w:r w:rsidR="00FD05CA">
        <w:rPr>
          <w:rFonts w:ascii="Times New Roman" w:hAnsi="Times New Roman" w:cs="Times New Roman"/>
          <w:sz w:val="24"/>
          <w:szCs w:val="24"/>
        </w:rPr>
        <w:t>2017</w:t>
      </w:r>
      <w:r w:rsidRPr="00487565">
        <w:rPr>
          <w:rFonts w:ascii="Times New Roman" w:hAnsi="Times New Roman" w:cs="Times New Roman"/>
          <w:sz w:val="24"/>
          <w:szCs w:val="24"/>
        </w:rPr>
        <w:t>-20</w:t>
      </w:r>
      <w:r w:rsidR="00FD05CA">
        <w:rPr>
          <w:rFonts w:ascii="Times New Roman" w:hAnsi="Times New Roman" w:cs="Times New Roman"/>
          <w:sz w:val="24"/>
          <w:szCs w:val="24"/>
        </w:rPr>
        <w:t>20</w:t>
      </w:r>
    </w:p>
    <w:p w14:paraId="3180680E" w14:textId="78A4B211" w:rsidR="007E17EC" w:rsidRPr="00487565" w:rsidRDefault="007E17EC" w:rsidP="00ED7F0D">
      <w:pPr>
        <w:pStyle w:val="NoSpacing"/>
        <w:spacing w:line="276" w:lineRule="auto"/>
        <w:jc w:val="both"/>
        <w:rPr>
          <w:rFonts w:ascii="Times New Roman" w:hAnsi="Times New Roman" w:cs="Times New Roman"/>
          <w:b/>
          <w:sz w:val="24"/>
          <w:szCs w:val="24"/>
        </w:rPr>
      </w:pPr>
      <w:r w:rsidRPr="00487565">
        <w:rPr>
          <w:rFonts w:ascii="Times New Roman" w:hAnsi="Times New Roman" w:cs="Times New Roman"/>
          <w:b/>
          <w:sz w:val="24"/>
          <w:szCs w:val="24"/>
        </w:rPr>
        <w:t xml:space="preserve">Institution: </w:t>
      </w:r>
      <w:r w:rsidRPr="00487565">
        <w:rPr>
          <w:rFonts w:ascii="Times New Roman" w:hAnsi="Times New Roman" w:cs="Times New Roman"/>
          <w:b/>
          <w:sz w:val="24"/>
          <w:szCs w:val="24"/>
        </w:rPr>
        <w:tab/>
      </w:r>
      <w:r w:rsidR="00FD05CA">
        <w:rPr>
          <w:rFonts w:ascii="Times New Roman" w:hAnsi="Times New Roman" w:cs="Times New Roman"/>
          <w:sz w:val="24"/>
          <w:szCs w:val="24"/>
        </w:rPr>
        <w:t>Mount Sinai Educational Centre</w:t>
      </w:r>
      <w:r w:rsidRPr="00487565">
        <w:rPr>
          <w:rFonts w:ascii="Times New Roman" w:hAnsi="Times New Roman" w:cs="Times New Roman"/>
          <w:sz w:val="24"/>
          <w:szCs w:val="24"/>
        </w:rPr>
        <w:t xml:space="preserve"> (Bolgatanga, Upper East Region</w:t>
      </w:r>
      <w:r w:rsidR="00E90E0B">
        <w:rPr>
          <w:rFonts w:ascii="Times New Roman" w:hAnsi="Times New Roman" w:cs="Times New Roman"/>
          <w:sz w:val="24"/>
          <w:szCs w:val="24"/>
        </w:rPr>
        <w:t xml:space="preserve"> Ghana</w:t>
      </w:r>
      <w:r w:rsidRPr="00487565">
        <w:rPr>
          <w:rFonts w:ascii="Times New Roman" w:hAnsi="Times New Roman" w:cs="Times New Roman"/>
          <w:sz w:val="24"/>
          <w:szCs w:val="24"/>
        </w:rPr>
        <w:t>)</w:t>
      </w:r>
    </w:p>
    <w:p w14:paraId="2624A7D2" w14:textId="77777777" w:rsidR="007E17EC" w:rsidRPr="00487565" w:rsidRDefault="007E17EC" w:rsidP="00ED7F0D">
      <w:pPr>
        <w:pStyle w:val="NoSpacing"/>
        <w:spacing w:line="276" w:lineRule="auto"/>
        <w:jc w:val="both"/>
        <w:rPr>
          <w:rFonts w:ascii="Times New Roman" w:hAnsi="Times New Roman" w:cs="Times New Roman"/>
          <w:sz w:val="24"/>
          <w:szCs w:val="24"/>
        </w:rPr>
      </w:pPr>
      <w:r w:rsidRPr="00487565">
        <w:rPr>
          <w:rFonts w:ascii="Times New Roman" w:hAnsi="Times New Roman" w:cs="Times New Roman"/>
          <w:b/>
          <w:sz w:val="24"/>
          <w:szCs w:val="24"/>
        </w:rPr>
        <w:t>Certificate:</w:t>
      </w:r>
      <w:r w:rsidRPr="00487565">
        <w:rPr>
          <w:rFonts w:ascii="Times New Roman" w:hAnsi="Times New Roman" w:cs="Times New Roman"/>
          <w:b/>
          <w:sz w:val="24"/>
          <w:szCs w:val="24"/>
        </w:rPr>
        <w:tab/>
      </w:r>
      <w:r w:rsidRPr="00C771C0">
        <w:rPr>
          <w:rFonts w:ascii="Times New Roman" w:eastAsia="Times New Roman" w:hAnsi="Times New Roman" w:cs="Times New Roman"/>
          <w:iCs/>
          <w:sz w:val="24"/>
          <w:szCs w:val="24"/>
          <w:lang w:eastAsia="en-GB"/>
        </w:rPr>
        <w:t>Basic Education Certificate Examination (BECE)</w:t>
      </w:r>
    </w:p>
    <w:p w14:paraId="6746E8BF" w14:textId="0C724057" w:rsidR="007E17EC" w:rsidRDefault="007E17EC" w:rsidP="00ED7F0D">
      <w:pPr>
        <w:pStyle w:val="NoSpacing"/>
        <w:spacing w:line="276" w:lineRule="auto"/>
        <w:jc w:val="both"/>
        <w:rPr>
          <w:rFonts w:ascii="Times New Roman" w:hAnsi="Times New Roman" w:cs="Times New Roman"/>
          <w:sz w:val="24"/>
          <w:szCs w:val="24"/>
        </w:rPr>
      </w:pPr>
      <w:r w:rsidRPr="00487565">
        <w:rPr>
          <w:rFonts w:ascii="Times New Roman" w:hAnsi="Times New Roman" w:cs="Times New Roman"/>
          <w:b/>
          <w:sz w:val="24"/>
          <w:szCs w:val="24"/>
        </w:rPr>
        <w:t>Year:</w:t>
      </w:r>
      <w:r w:rsidRPr="00487565">
        <w:rPr>
          <w:rFonts w:ascii="Times New Roman" w:hAnsi="Times New Roman" w:cs="Times New Roman"/>
          <w:b/>
          <w:sz w:val="24"/>
          <w:szCs w:val="24"/>
        </w:rPr>
        <w:tab/>
      </w:r>
      <w:r>
        <w:rPr>
          <w:rFonts w:ascii="Times New Roman" w:hAnsi="Times New Roman" w:cs="Times New Roman"/>
          <w:b/>
          <w:sz w:val="24"/>
          <w:szCs w:val="24"/>
        </w:rPr>
        <w:tab/>
      </w:r>
      <w:r w:rsidR="00FD05CA">
        <w:rPr>
          <w:rFonts w:ascii="Times New Roman" w:hAnsi="Times New Roman" w:cs="Times New Roman"/>
          <w:sz w:val="24"/>
          <w:szCs w:val="24"/>
        </w:rPr>
        <w:t>2014-2017</w:t>
      </w:r>
    </w:p>
    <w:p w14:paraId="265BCFD7" w14:textId="47B61B91" w:rsidR="007E17EC" w:rsidRDefault="00A05330" w:rsidP="00ED7F0D">
      <w:pPr>
        <w:pStyle w:val="NoSpacing"/>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304C6910" w14:textId="344DA15A" w:rsidR="00A05330" w:rsidRPr="006F244A" w:rsidRDefault="00A05330" w:rsidP="00ED7F0D">
      <w:pPr>
        <w:pStyle w:val="NoSpacing"/>
        <w:spacing w:line="276" w:lineRule="auto"/>
        <w:jc w:val="both"/>
        <w:rPr>
          <w:rFonts w:ascii="Times New Roman" w:hAnsi="Times New Roman" w:cs="Times New Roman"/>
          <w:b/>
          <w:bCs/>
          <w:sz w:val="24"/>
          <w:szCs w:val="24"/>
          <w:u w:val="single"/>
        </w:rPr>
      </w:pPr>
      <w:r w:rsidRPr="006F244A">
        <w:rPr>
          <w:rFonts w:ascii="Times New Roman" w:hAnsi="Times New Roman" w:cs="Times New Roman"/>
          <w:b/>
          <w:bCs/>
          <w:sz w:val="24"/>
          <w:szCs w:val="24"/>
          <w:u w:val="single"/>
        </w:rPr>
        <w:t>PROJECT AND RESEARCH EXPERIENCE</w:t>
      </w:r>
    </w:p>
    <w:p w14:paraId="5B1DBF6C" w14:textId="1F457C43" w:rsidR="00A05330" w:rsidRPr="00A05330" w:rsidRDefault="00A05330" w:rsidP="00ED7F0D">
      <w:pPr>
        <w:pStyle w:val="NoSpacing"/>
        <w:spacing w:line="276" w:lineRule="auto"/>
        <w:jc w:val="both"/>
        <w:rPr>
          <w:rFonts w:ascii="Times New Roman" w:hAnsi="Times New Roman" w:cs="Times New Roman"/>
          <w:sz w:val="24"/>
          <w:szCs w:val="24"/>
          <w:u w:val="single"/>
        </w:rPr>
      </w:pPr>
    </w:p>
    <w:p w14:paraId="5C3B80F5" w14:textId="08BAAD54" w:rsidR="00A05330" w:rsidRDefault="00FD05CA" w:rsidP="00ED7F0D">
      <w:pPr>
        <w:pStyle w:val="NoSpacing"/>
        <w:spacing w:line="276" w:lineRule="auto"/>
        <w:jc w:val="both"/>
        <w:rPr>
          <w:rFonts w:ascii="Times New Roman" w:hAnsi="Times New Roman" w:cs="Times New Roman"/>
          <w:sz w:val="24"/>
          <w:szCs w:val="24"/>
        </w:rPr>
      </w:pPr>
      <w:r>
        <w:rPr>
          <w:rFonts w:ascii="Times New Roman" w:hAnsi="Times New Roman" w:cs="Times New Roman"/>
          <w:sz w:val="24"/>
          <w:szCs w:val="24"/>
        </w:rPr>
        <w:t>CK Tedam University of Technology and Applied Sciences</w:t>
      </w:r>
      <w:r w:rsidRPr="00487565">
        <w:rPr>
          <w:rFonts w:ascii="Times New Roman" w:hAnsi="Times New Roman" w:cs="Times New Roman"/>
          <w:sz w:val="24"/>
          <w:szCs w:val="24"/>
        </w:rPr>
        <w:t xml:space="preserve"> (</w:t>
      </w:r>
      <w:r>
        <w:rPr>
          <w:rFonts w:ascii="Times New Roman" w:hAnsi="Times New Roman" w:cs="Times New Roman"/>
          <w:sz w:val="24"/>
          <w:szCs w:val="24"/>
        </w:rPr>
        <w:t xml:space="preserve">Navrongo Campus, Upper East </w:t>
      </w:r>
      <w:r w:rsidRPr="00487565">
        <w:rPr>
          <w:rFonts w:ascii="Times New Roman" w:hAnsi="Times New Roman" w:cs="Times New Roman"/>
          <w:sz w:val="24"/>
          <w:szCs w:val="24"/>
        </w:rPr>
        <w:t>Region</w:t>
      </w:r>
      <w:r>
        <w:rPr>
          <w:rFonts w:ascii="Times New Roman" w:hAnsi="Times New Roman" w:cs="Times New Roman"/>
          <w:sz w:val="24"/>
          <w:szCs w:val="24"/>
        </w:rPr>
        <w:t xml:space="preserve"> Ghana</w:t>
      </w:r>
      <w:r w:rsidRPr="00487565">
        <w:rPr>
          <w:rFonts w:ascii="Times New Roman" w:hAnsi="Times New Roman" w:cs="Times New Roman"/>
          <w:sz w:val="24"/>
          <w:szCs w:val="24"/>
        </w:rPr>
        <w:t>)</w:t>
      </w:r>
    </w:p>
    <w:p w14:paraId="4CFFD63B" w14:textId="4329EA0C" w:rsidR="00E879DF" w:rsidRDefault="00FD05CA" w:rsidP="00E879DF">
      <w:pPr>
        <w:pStyle w:val="NoSpacing"/>
        <w:numPr>
          <w:ilvl w:val="0"/>
          <w:numId w:val="22"/>
        </w:numPr>
        <w:spacing w:line="276" w:lineRule="auto"/>
        <w:jc w:val="both"/>
        <w:rPr>
          <w:ins w:id="17" w:author="Francis" w:date="2023-04-04T21:14:00Z"/>
          <w:rFonts w:ascii="Times New Roman" w:hAnsi="Times New Roman" w:cs="Times New Roman"/>
          <w:sz w:val="24"/>
          <w:szCs w:val="24"/>
        </w:rPr>
      </w:pPr>
      <w:r>
        <w:rPr>
          <w:rFonts w:ascii="Times New Roman" w:hAnsi="Times New Roman" w:cs="Times New Roman"/>
          <w:sz w:val="24"/>
          <w:szCs w:val="24"/>
        </w:rPr>
        <w:t>Design and implementation of a computerized hospital management system</w:t>
      </w:r>
      <w:r w:rsidR="00E879DF">
        <w:rPr>
          <w:rFonts w:ascii="Times New Roman" w:hAnsi="Times New Roman" w:cs="Times New Roman"/>
          <w:sz w:val="24"/>
          <w:szCs w:val="24"/>
        </w:rPr>
        <w:t xml:space="preserve"> (October 2022)</w:t>
      </w:r>
    </w:p>
    <w:p w14:paraId="43267FD6" w14:textId="304773ED" w:rsidR="00B97BB9" w:rsidRDefault="00B97BB9" w:rsidP="00B97BB9">
      <w:pPr>
        <w:pStyle w:val="NoSpacing"/>
        <w:numPr>
          <w:ilvl w:val="0"/>
          <w:numId w:val="22"/>
        </w:numPr>
        <w:spacing w:line="276" w:lineRule="auto"/>
        <w:jc w:val="both"/>
        <w:rPr>
          <w:ins w:id="18" w:author="Francis" w:date="2023-04-04T21:14:00Z"/>
          <w:rFonts w:ascii="Times New Roman" w:hAnsi="Times New Roman" w:cs="Times New Roman"/>
          <w:sz w:val="24"/>
          <w:szCs w:val="24"/>
        </w:rPr>
      </w:pPr>
      <w:ins w:id="19" w:author="Francis" w:date="2023-04-04T21:14:00Z">
        <w:r>
          <w:rPr>
            <w:rFonts w:ascii="Times New Roman" w:hAnsi="Times New Roman" w:cs="Times New Roman"/>
            <w:sz w:val="24"/>
            <w:szCs w:val="24"/>
          </w:rPr>
          <w:t>Design and implementation of a computerized supermarket management system (October 2022)</w:t>
        </w:r>
      </w:ins>
    </w:p>
    <w:p w14:paraId="3A04B995" w14:textId="77777777" w:rsidR="00B97BB9" w:rsidRDefault="00B97BB9" w:rsidP="00E879DF">
      <w:pPr>
        <w:pStyle w:val="NoSpacing"/>
        <w:numPr>
          <w:ilvl w:val="0"/>
          <w:numId w:val="22"/>
        </w:numPr>
        <w:spacing w:line="276" w:lineRule="auto"/>
        <w:jc w:val="both"/>
        <w:rPr>
          <w:rFonts w:ascii="Times New Roman" w:hAnsi="Times New Roman" w:cs="Times New Roman"/>
          <w:sz w:val="24"/>
          <w:szCs w:val="24"/>
        </w:rPr>
      </w:pPr>
    </w:p>
    <w:p w14:paraId="41B2F752" w14:textId="0D12F929" w:rsidR="00C236A6" w:rsidRDefault="00C236A6" w:rsidP="00E570D1">
      <w:pPr>
        <w:pStyle w:val="NoSpacing"/>
        <w:spacing w:line="276" w:lineRule="auto"/>
        <w:jc w:val="both"/>
        <w:rPr>
          <w:rFonts w:ascii="Times New Roman" w:hAnsi="Times New Roman" w:cs="Times New Roman"/>
          <w:sz w:val="24"/>
          <w:szCs w:val="24"/>
        </w:rPr>
      </w:pPr>
    </w:p>
    <w:p w14:paraId="625B3D9A" w14:textId="56AE50A2" w:rsidR="00A26681" w:rsidRDefault="007E17EC" w:rsidP="00ED7F0D">
      <w:pPr>
        <w:pStyle w:val="NoSpacing"/>
        <w:spacing w:line="276" w:lineRule="auto"/>
        <w:jc w:val="both"/>
        <w:rPr>
          <w:rFonts w:ascii="Times New Roman" w:hAnsi="Times New Roman" w:cs="Times New Roman"/>
          <w:b/>
          <w:sz w:val="24"/>
          <w:szCs w:val="24"/>
          <w:u w:val="single"/>
        </w:rPr>
      </w:pPr>
      <w:r w:rsidRPr="00374C30">
        <w:rPr>
          <w:rFonts w:ascii="Times New Roman" w:hAnsi="Times New Roman" w:cs="Times New Roman"/>
          <w:b/>
          <w:sz w:val="24"/>
          <w:szCs w:val="24"/>
          <w:u w:val="single"/>
        </w:rPr>
        <w:t>WORK EXPERIENCE</w:t>
      </w:r>
    </w:p>
    <w:p w14:paraId="1993CDF6" w14:textId="05ED892C" w:rsidR="003E305F" w:rsidRPr="003E305F" w:rsidRDefault="00012032" w:rsidP="00ED7F0D">
      <w:pPr>
        <w:pStyle w:val="NoSpacing"/>
        <w:spacing w:line="276" w:lineRule="auto"/>
        <w:jc w:val="both"/>
        <w:rPr>
          <w:rFonts w:ascii="Times New Roman" w:hAnsi="Times New Roman" w:cs="Times New Roman"/>
          <w:bCs/>
          <w:sz w:val="24"/>
          <w:szCs w:val="24"/>
        </w:rPr>
      </w:pPr>
      <w:r>
        <w:rPr>
          <w:rFonts w:ascii="Times New Roman" w:hAnsi="Times New Roman" w:cs="Times New Roman"/>
          <w:b/>
          <w:sz w:val="24"/>
          <w:szCs w:val="24"/>
        </w:rPr>
        <w:t>Institution</w:t>
      </w:r>
      <w:r w:rsidR="003E305F">
        <w:rPr>
          <w:rFonts w:ascii="Times New Roman" w:hAnsi="Times New Roman" w:cs="Times New Roman"/>
          <w:b/>
          <w:bCs/>
          <w:sz w:val="24"/>
          <w:szCs w:val="24"/>
        </w:rPr>
        <w:t xml:space="preserve">:  </w:t>
      </w:r>
      <w:r w:rsidR="00E570D1">
        <w:rPr>
          <w:rFonts w:ascii="Times New Roman" w:hAnsi="Times New Roman" w:cs="Times New Roman"/>
          <w:bCs/>
          <w:sz w:val="24"/>
          <w:szCs w:val="24"/>
        </w:rPr>
        <w:t>Bugri’s Graphics Hub</w:t>
      </w:r>
    </w:p>
    <w:p w14:paraId="3496792B" w14:textId="128D7D5C" w:rsidR="003E305F" w:rsidRDefault="003E305F" w:rsidP="00ED7F0D">
      <w:pPr>
        <w:pStyle w:val="NoSpacing"/>
        <w:spacing w:line="276" w:lineRule="auto"/>
        <w:jc w:val="both"/>
        <w:rPr>
          <w:rFonts w:ascii="Times New Roman" w:hAnsi="Times New Roman" w:cs="Times New Roman"/>
          <w:b/>
          <w:bCs/>
          <w:sz w:val="24"/>
          <w:szCs w:val="24"/>
        </w:rPr>
      </w:pPr>
      <w:r w:rsidRPr="00E90E0B">
        <w:rPr>
          <w:rFonts w:ascii="Times New Roman" w:hAnsi="Times New Roman" w:cs="Times New Roman"/>
          <w:b/>
          <w:bCs/>
          <w:sz w:val="24"/>
          <w:szCs w:val="24"/>
        </w:rPr>
        <w:t>Position:</w:t>
      </w:r>
      <w:r>
        <w:rPr>
          <w:rFonts w:ascii="Times New Roman" w:hAnsi="Times New Roman" w:cs="Times New Roman"/>
          <w:b/>
          <w:bCs/>
          <w:sz w:val="24"/>
          <w:szCs w:val="24"/>
        </w:rPr>
        <w:t xml:space="preserve"> </w:t>
      </w:r>
      <w:r w:rsidR="00BA789F">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sidR="00E570D1">
        <w:rPr>
          <w:rFonts w:ascii="Times New Roman" w:hAnsi="Times New Roman" w:cs="Times New Roman"/>
          <w:bCs/>
          <w:sz w:val="24"/>
          <w:szCs w:val="24"/>
        </w:rPr>
        <w:t>Chief Executive Office</w:t>
      </w:r>
      <w:r w:rsidR="00BA789F">
        <w:rPr>
          <w:rFonts w:ascii="Times New Roman" w:hAnsi="Times New Roman" w:cs="Times New Roman"/>
          <w:bCs/>
          <w:sz w:val="24"/>
          <w:szCs w:val="24"/>
        </w:rPr>
        <w:t xml:space="preserve"> </w:t>
      </w:r>
    </w:p>
    <w:p w14:paraId="6F97FCC2" w14:textId="4B43117A" w:rsidR="003E305F" w:rsidRDefault="003E305F" w:rsidP="003E305F">
      <w:pPr>
        <w:pStyle w:val="NoSpacing"/>
        <w:spacing w:line="276" w:lineRule="auto"/>
        <w:jc w:val="both"/>
        <w:rPr>
          <w:rFonts w:ascii="Times New Roman" w:hAnsi="Times New Roman" w:cs="Times New Roman"/>
          <w:sz w:val="24"/>
          <w:szCs w:val="24"/>
        </w:rPr>
      </w:pPr>
      <w:r w:rsidRPr="00E90E0B">
        <w:rPr>
          <w:rFonts w:ascii="Times New Roman" w:hAnsi="Times New Roman" w:cs="Times New Roman"/>
          <w:b/>
          <w:bCs/>
          <w:sz w:val="24"/>
          <w:szCs w:val="24"/>
        </w:rPr>
        <w:t>Year:</w:t>
      </w:r>
      <w:r>
        <w:rPr>
          <w:rFonts w:ascii="Times New Roman" w:hAnsi="Times New Roman" w:cs="Times New Roman"/>
          <w:b/>
          <w:bCs/>
          <w:sz w:val="24"/>
          <w:szCs w:val="24"/>
        </w:rPr>
        <w:t xml:space="preserve"> </w:t>
      </w:r>
      <w:r w:rsidR="00012032">
        <w:rPr>
          <w:rFonts w:ascii="Times New Roman" w:hAnsi="Times New Roman" w:cs="Times New Roman"/>
          <w:b/>
          <w:bCs/>
          <w:sz w:val="24"/>
          <w:szCs w:val="24"/>
        </w:rPr>
        <w:t xml:space="preserve"> </w:t>
      </w:r>
      <w:r w:rsidR="00E570D1">
        <w:rPr>
          <w:rFonts w:ascii="Times New Roman" w:hAnsi="Times New Roman" w:cs="Times New Roman"/>
          <w:bCs/>
          <w:sz w:val="24"/>
          <w:szCs w:val="24"/>
        </w:rPr>
        <w:t>2021</w:t>
      </w:r>
      <w:r>
        <w:rPr>
          <w:rFonts w:ascii="Times New Roman" w:hAnsi="Times New Roman" w:cs="Times New Roman"/>
          <w:sz w:val="24"/>
          <w:szCs w:val="24"/>
        </w:rPr>
        <w:t>-date</w:t>
      </w:r>
    </w:p>
    <w:p w14:paraId="350599E4" w14:textId="5E73C876" w:rsidR="00012032" w:rsidRPr="00012032" w:rsidRDefault="00012032" w:rsidP="003E305F">
      <w:pPr>
        <w:pStyle w:val="NoSpacing"/>
        <w:spacing w:line="276" w:lineRule="auto"/>
        <w:jc w:val="both"/>
        <w:rPr>
          <w:rFonts w:ascii="Times New Roman" w:hAnsi="Times New Roman" w:cs="Times New Roman"/>
          <w:b/>
          <w:bCs/>
          <w:sz w:val="24"/>
          <w:szCs w:val="24"/>
          <w:u w:val="single"/>
        </w:rPr>
      </w:pPr>
      <w:r w:rsidRPr="00E90E0B">
        <w:rPr>
          <w:rFonts w:ascii="Times New Roman" w:hAnsi="Times New Roman" w:cs="Times New Roman"/>
          <w:b/>
          <w:bCs/>
          <w:sz w:val="24"/>
          <w:szCs w:val="24"/>
        </w:rPr>
        <w:t>Responsibilit</w:t>
      </w:r>
      <w:r>
        <w:rPr>
          <w:rFonts w:ascii="Times New Roman" w:hAnsi="Times New Roman" w:cs="Times New Roman"/>
          <w:b/>
          <w:bCs/>
          <w:sz w:val="24"/>
          <w:szCs w:val="24"/>
          <w:u w:val="single"/>
        </w:rPr>
        <w:t>y</w:t>
      </w:r>
    </w:p>
    <w:p w14:paraId="3FA4AA78" w14:textId="6A08EA90" w:rsidR="00B1159A" w:rsidRDefault="00E570D1" w:rsidP="00012032">
      <w:pPr>
        <w:pStyle w:val="NoSpacing"/>
        <w:numPr>
          <w:ilvl w:val="0"/>
          <w:numId w:val="12"/>
        </w:numPr>
        <w:spacing w:line="276" w:lineRule="auto"/>
        <w:jc w:val="both"/>
        <w:rPr>
          <w:rFonts w:ascii="Times New Roman" w:hAnsi="Times New Roman" w:cs="Times New Roman"/>
          <w:sz w:val="24"/>
          <w:szCs w:val="24"/>
        </w:rPr>
      </w:pPr>
      <w:r>
        <w:rPr>
          <w:rFonts w:ascii="Times New Roman" w:hAnsi="Times New Roman" w:cs="Times New Roman"/>
          <w:sz w:val="24"/>
          <w:szCs w:val="24"/>
        </w:rPr>
        <w:t>Led organization by establishing business and actualizing operational plans to meet goals</w:t>
      </w:r>
    </w:p>
    <w:p w14:paraId="731B7C84" w14:textId="2146F964" w:rsidR="00E570D1" w:rsidRDefault="00E570D1" w:rsidP="00012032">
      <w:pPr>
        <w:pStyle w:val="NoSpacing"/>
        <w:numPr>
          <w:ilvl w:val="0"/>
          <w:numId w:val="12"/>
        </w:numPr>
        <w:spacing w:line="276" w:lineRule="auto"/>
        <w:jc w:val="both"/>
        <w:rPr>
          <w:rFonts w:ascii="Times New Roman" w:hAnsi="Times New Roman" w:cs="Times New Roman"/>
          <w:sz w:val="24"/>
          <w:szCs w:val="24"/>
        </w:rPr>
      </w:pPr>
      <w:r>
        <w:rPr>
          <w:rFonts w:ascii="Times New Roman" w:hAnsi="Times New Roman" w:cs="Times New Roman"/>
          <w:sz w:val="24"/>
          <w:szCs w:val="24"/>
        </w:rPr>
        <w:t>Monitored business trend forecasts and adjusted budgets and operational plans to maximize growth and opportunities</w:t>
      </w:r>
    </w:p>
    <w:p w14:paraId="6E443304" w14:textId="77777777" w:rsidR="003B7B0A" w:rsidRDefault="003B7B0A" w:rsidP="00ED7F0D">
      <w:pPr>
        <w:pStyle w:val="NoSpacing"/>
        <w:spacing w:line="276" w:lineRule="auto"/>
        <w:jc w:val="both"/>
        <w:rPr>
          <w:rFonts w:ascii="Times New Roman" w:hAnsi="Times New Roman" w:cs="Times New Roman"/>
          <w:sz w:val="24"/>
          <w:szCs w:val="24"/>
        </w:rPr>
      </w:pPr>
    </w:p>
    <w:p w14:paraId="1F2D3455" w14:textId="71BDBAC1" w:rsidR="003A0CA3" w:rsidRPr="00487565" w:rsidRDefault="003A0CA3" w:rsidP="00ED7F0D">
      <w:pPr>
        <w:pStyle w:val="NoSpacing"/>
        <w:spacing w:line="276" w:lineRule="auto"/>
        <w:jc w:val="both"/>
        <w:rPr>
          <w:rFonts w:ascii="Times New Roman" w:hAnsi="Times New Roman" w:cs="Times New Roman"/>
          <w:b/>
          <w:sz w:val="24"/>
          <w:szCs w:val="24"/>
        </w:rPr>
      </w:pPr>
      <w:r>
        <w:rPr>
          <w:rFonts w:ascii="Times New Roman" w:hAnsi="Times New Roman" w:cs="Times New Roman"/>
          <w:b/>
          <w:sz w:val="24"/>
          <w:szCs w:val="24"/>
        </w:rPr>
        <w:t>Institution</w:t>
      </w:r>
      <w:r w:rsidRPr="00487565">
        <w:rPr>
          <w:rFonts w:ascii="Times New Roman" w:hAnsi="Times New Roman" w:cs="Times New Roman"/>
          <w:b/>
          <w:sz w:val="24"/>
          <w:szCs w:val="24"/>
        </w:rPr>
        <w:t xml:space="preserve">: </w:t>
      </w:r>
      <w:r>
        <w:rPr>
          <w:rFonts w:ascii="Times New Roman" w:hAnsi="Times New Roman" w:cs="Times New Roman"/>
          <w:b/>
          <w:sz w:val="24"/>
          <w:szCs w:val="24"/>
        </w:rPr>
        <w:tab/>
      </w:r>
      <w:r w:rsidR="00E570D1">
        <w:rPr>
          <w:rFonts w:ascii="Times New Roman" w:hAnsi="Times New Roman" w:cs="Times New Roman"/>
          <w:sz w:val="24"/>
          <w:szCs w:val="24"/>
        </w:rPr>
        <w:t>Nalerigu Senior High School (Nalerigu</w:t>
      </w:r>
      <w:r w:rsidR="00E570D1" w:rsidRPr="00487565">
        <w:rPr>
          <w:rFonts w:ascii="Times New Roman" w:hAnsi="Times New Roman" w:cs="Times New Roman"/>
          <w:sz w:val="24"/>
          <w:szCs w:val="24"/>
        </w:rPr>
        <w:t xml:space="preserve">, </w:t>
      </w:r>
      <w:r w:rsidR="00CA1192">
        <w:rPr>
          <w:rFonts w:ascii="Times New Roman" w:hAnsi="Times New Roman" w:cs="Times New Roman"/>
          <w:sz w:val="24"/>
          <w:szCs w:val="24"/>
        </w:rPr>
        <w:t>North</w:t>
      </w:r>
      <w:r w:rsidR="00E570D1" w:rsidRPr="00487565">
        <w:rPr>
          <w:rFonts w:ascii="Times New Roman" w:hAnsi="Times New Roman" w:cs="Times New Roman"/>
          <w:sz w:val="24"/>
          <w:szCs w:val="24"/>
        </w:rPr>
        <w:t xml:space="preserve"> East Region</w:t>
      </w:r>
      <w:r w:rsidR="00E570D1">
        <w:rPr>
          <w:rFonts w:ascii="Times New Roman" w:hAnsi="Times New Roman" w:cs="Times New Roman"/>
          <w:sz w:val="24"/>
          <w:szCs w:val="24"/>
        </w:rPr>
        <w:t xml:space="preserve"> Ghana</w:t>
      </w:r>
      <w:r w:rsidR="00E570D1" w:rsidRPr="00487565">
        <w:rPr>
          <w:rFonts w:ascii="Times New Roman" w:hAnsi="Times New Roman" w:cs="Times New Roman"/>
          <w:sz w:val="24"/>
          <w:szCs w:val="24"/>
        </w:rPr>
        <w:t>)</w:t>
      </w:r>
      <w:r>
        <w:rPr>
          <w:rFonts w:ascii="Times New Roman" w:hAnsi="Times New Roman" w:cs="Times New Roman"/>
          <w:b/>
          <w:sz w:val="24"/>
          <w:szCs w:val="24"/>
        </w:rPr>
        <w:tab/>
      </w:r>
    </w:p>
    <w:p w14:paraId="243D6511" w14:textId="7CCC17B3" w:rsidR="003A0CA3" w:rsidRPr="00D453DA" w:rsidRDefault="003A0CA3" w:rsidP="00ED7F0D">
      <w:pPr>
        <w:pStyle w:val="NoSpacing"/>
        <w:spacing w:line="276" w:lineRule="auto"/>
        <w:jc w:val="both"/>
        <w:rPr>
          <w:rFonts w:ascii="Times New Roman" w:hAnsi="Times New Roman" w:cs="Times New Roman"/>
          <w:sz w:val="24"/>
          <w:szCs w:val="24"/>
        </w:rPr>
      </w:pPr>
      <w:r>
        <w:rPr>
          <w:rFonts w:ascii="Times New Roman" w:hAnsi="Times New Roman" w:cs="Times New Roman"/>
          <w:b/>
          <w:sz w:val="24"/>
          <w:szCs w:val="24"/>
        </w:rPr>
        <w:t>Position:</w:t>
      </w:r>
      <w:r w:rsidRPr="00487565">
        <w:rPr>
          <w:rFonts w:ascii="Times New Roman" w:hAnsi="Times New Roman" w:cs="Times New Roman"/>
          <w:b/>
          <w:sz w:val="24"/>
          <w:szCs w:val="24"/>
        </w:rPr>
        <w:tab/>
      </w:r>
      <w:r w:rsidR="00E570D1">
        <w:rPr>
          <w:rFonts w:ascii="Times New Roman" w:hAnsi="Times New Roman" w:cs="Times New Roman"/>
          <w:sz w:val="24"/>
          <w:szCs w:val="24"/>
        </w:rPr>
        <w:t>Upper East Student’s Union President</w:t>
      </w:r>
      <w:r>
        <w:rPr>
          <w:rFonts w:ascii="Times New Roman" w:hAnsi="Times New Roman" w:cs="Times New Roman"/>
          <w:sz w:val="24"/>
          <w:szCs w:val="24"/>
        </w:rPr>
        <w:t xml:space="preserve"> </w:t>
      </w:r>
    </w:p>
    <w:p w14:paraId="625AFBE4" w14:textId="773CB096" w:rsidR="003A0CA3" w:rsidRDefault="003A0CA3" w:rsidP="00ED7F0D">
      <w:pPr>
        <w:pStyle w:val="NoSpacing"/>
        <w:spacing w:line="276" w:lineRule="auto"/>
        <w:jc w:val="both"/>
        <w:rPr>
          <w:rFonts w:ascii="Times New Roman" w:hAnsi="Times New Roman" w:cs="Times New Roman"/>
          <w:sz w:val="24"/>
          <w:szCs w:val="24"/>
        </w:rPr>
      </w:pPr>
      <w:r w:rsidRPr="00487565">
        <w:rPr>
          <w:rFonts w:ascii="Times New Roman" w:hAnsi="Times New Roman" w:cs="Times New Roman"/>
          <w:b/>
          <w:sz w:val="24"/>
          <w:szCs w:val="24"/>
        </w:rPr>
        <w:t>Year</w:t>
      </w:r>
      <w:r>
        <w:rPr>
          <w:rFonts w:ascii="Times New Roman" w:hAnsi="Times New Roman" w:cs="Times New Roman"/>
          <w:b/>
          <w:sz w:val="24"/>
          <w:szCs w:val="24"/>
        </w:rPr>
        <w:t>:</w:t>
      </w:r>
      <w:r>
        <w:rPr>
          <w:rFonts w:ascii="Times New Roman" w:hAnsi="Times New Roman" w:cs="Times New Roman"/>
          <w:b/>
          <w:sz w:val="24"/>
          <w:szCs w:val="24"/>
        </w:rPr>
        <w:tab/>
      </w:r>
      <w:r w:rsidRPr="00BA3053">
        <w:rPr>
          <w:rFonts w:ascii="Times New Roman" w:hAnsi="Times New Roman" w:cs="Times New Roman"/>
          <w:sz w:val="24"/>
          <w:szCs w:val="24"/>
        </w:rPr>
        <w:t xml:space="preserve"> </w:t>
      </w:r>
      <w:r w:rsidR="00E570D1">
        <w:rPr>
          <w:rFonts w:ascii="Times New Roman" w:hAnsi="Times New Roman" w:cs="Times New Roman"/>
          <w:sz w:val="24"/>
          <w:szCs w:val="24"/>
        </w:rPr>
        <w:t>May</w:t>
      </w:r>
      <w:r>
        <w:rPr>
          <w:rFonts w:ascii="Times New Roman" w:hAnsi="Times New Roman" w:cs="Times New Roman"/>
          <w:sz w:val="24"/>
          <w:szCs w:val="24"/>
        </w:rPr>
        <w:t xml:space="preserve"> </w:t>
      </w:r>
      <w:r w:rsidRPr="00BA3053">
        <w:rPr>
          <w:rFonts w:ascii="Times New Roman" w:hAnsi="Times New Roman" w:cs="Times New Roman"/>
          <w:sz w:val="24"/>
          <w:szCs w:val="24"/>
        </w:rPr>
        <w:t>20</w:t>
      </w:r>
      <w:r w:rsidR="00E570D1">
        <w:rPr>
          <w:rFonts w:ascii="Times New Roman" w:hAnsi="Times New Roman" w:cs="Times New Roman"/>
          <w:sz w:val="24"/>
          <w:szCs w:val="24"/>
        </w:rPr>
        <w:t>19</w:t>
      </w:r>
      <w:r>
        <w:rPr>
          <w:rFonts w:ascii="Times New Roman" w:hAnsi="Times New Roman" w:cs="Times New Roman"/>
          <w:b/>
          <w:sz w:val="24"/>
          <w:szCs w:val="24"/>
        </w:rPr>
        <w:t xml:space="preserve"> –</w:t>
      </w:r>
      <w:r>
        <w:rPr>
          <w:rFonts w:ascii="Times New Roman" w:hAnsi="Times New Roman" w:cs="Times New Roman"/>
          <w:sz w:val="24"/>
          <w:szCs w:val="24"/>
        </w:rPr>
        <w:t xml:space="preserve"> </w:t>
      </w:r>
      <w:r w:rsidR="00E570D1">
        <w:rPr>
          <w:rFonts w:ascii="Times New Roman" w:hAnsi="Times New Roman" w:cs="Times New Roman"/>
          <w:sz w:val="24"/>
          <w:szCs w:val="24"/>
        </w:rPr>
        <w:t>May</w:t>
      </w:r>
      <w:r>
        <w:rPr>
          <w:rFonts w:ascii="Times New Roman" w:hAnsi="Times New Roman" w:cs="Times New Roman"/>
          <w:sz w:val="24"/>
          <w:szCs w:val="24"/>
        </w:rPr>
        <w:t xml:space="preserve"> 202</w:t>
      </w:r>
      <w:r w:rsidR="00E570D1">
        <w:rPr>
          <w:rFonts w:ascii="Times New Roman" w:hAnsi="Times New Roman" w:cs="Times New Roman"/>
          <w:sz w:val="24"/>
          <w:szCs w:val="24"/>
        </w:rPr>
        <w:t>0</w:t>
      </w:r>
    </w:p>
    <w:p w14:paraId="759D51D0" w14:textId="4C5DC6B9" w:rsidR="00E65977" w:rsidRPr="00E65977" w:rsidRDefault="00E65977" w:rsidP="00ED7F0D">
      <w:pPr>
        <w:pStyle w:val="NoSpacing"/>
        <w:spacing w:line="276" w:lineRule="auto"/>
        <w:jc w:val="both"/>
        <w:rPr>
          <w:rFonts w:ascii="Times New Roman" w:hAnsi="Times New Roman" w:cs="Times New Roman"/>
          <w:b/>
          <w:bCs/>
          <w:sz w:val="24"/>
          <w:szCs w:val="24"/>
          <w:u w:val="single"/>
        </w:rPr>
      </w:pPr>
      <w:r w:rsidRPr="00E90E0B">
        <w:rPr>
          <w:rFonts w:ascii="Times New Roman" w:hAnsi="Times New Roman" w:cs="Times New Roman"/>
          <w:b/>
          <w:bCs/>
          <w:sz w:val="24"/>
          <w:szCs w:val="24"/>
        </w:rPr>
        <w:t>Responsibilit</w:t>
      </w:r>
      <w:r w:rsidRPr="00AA6C3D">
        <w:rPr>
          <w:rFonts w:ascii="Times New Roman" w:hAnsi="Times New Roman" w:cs="Times New Roman"/>
          <w:b/>
          <w:bCs/>
          <w:sz w:val="24"/>
          <w:szCs w:val="24"/>
          <w:u w:val="single"/>
        </w:rPr>
        <w:t>y</w:t>
      </w:r>
    </w:p>
    <w:p w14:paraId="24766E06" w14:textId="03518E96" w:rsidR="00E65977" w:rsidRDefault="00B84AF5" w:rsidP="00ED7F0D">
      <w:pPr>
        <w:pStyle w:val="NoSpacing"/>
        <w:numPr>
          <w:ilvl w:val="0"/>
          <w:numId w:val="16"/>
        </w:numPr>
        <w:spacing w:line="276" w:lineRule="auto"/>
        <w:jc w:val="both"/>
        <w:rPr>
          <w:rFonts w:ascii="Times New Roman" w:hAnsi="Times New Roman" w:cs="Times New Roman"/>
          <w:bCs/>
          <w:sz w:val="24"/>
          <w:szCs w:val="24"/>
          <w:u w:val="single"/>
        </w:rPr>
      </w:pPr>
      <w:r>
        <w:rPr>
          <w:rFonts w:ascii="Times New Roman" w:hAnsi="Times New Roman" w:cs="Times New Roman"/>
          <w:bCs/>
          <w:sz w:val="24"/>
          <w:szCs w:val="24"/>
        </w:rPr>
        <w:t>Coordinated work across departments to keep team on track with union goals</w:t>
      </w:r>
    </w:p>
    <w:p w14:paraId="48DF9A1C" w14:textId="017FA770" w:rsidR="00E65977" w:rsidRPr="00E65977" w:rsidRDefault="00B84AF5" w:rsidP="00ED7F0D">
      <w:pPr>
        <w:pStyle w:val="NoSpacing"/>
        <w:numPr>
          <w:ilvl w:val="0"/>
          <w:numId w:val="16"/>
        </w:numPr>
        <w:spacing w:line="276" w:lineRule="auto"/>
        <w:jc w:val="both"/>
        <w:rPr>
          <w:rFonts w:ascii="Times New Roman" w:hAnsi="Times New Roman" w:cs="Times New Roman"/>
          <w:bCs/>
          <w:sz w:val="24"/>
          <w:szCs w:val="24"/>
        </w:rPr>
      </w:pPr>
      <w:r>
        <w:rPr>
          <w:rFonts w:ascii="Times New Roman" w:hAnsi="Times New Roman" w:cs="Times New Roman"/>
          <w:bCs/>
          <w:sz w:val="24"/>
          <w:szCs w:val="24"/>
        </w:rPr>
        <w:t>Analyzed financial statements and forecasts to improve programs, performance and policies within the union</w:t>
      </w:r>
    </w:p>
    <w:p w14:paraId="757EC36E" w14:textId="30A65B59" w:rsidR="00E65977" w:rsidRPr="00E65977" w:rsidRDefault="00B84AF5" w:rsidP="00ED7F0D">
      <w:pPr>
        <w:pStyle w:val="NoSpacing"/>
        <w:numPr>
          <w:ilvl w:val="0"/>
          <w:numId w:val="16"/>
        </w:numPr>
        <w:spacing w:line="276" w:lineRule="auto"/>
        <w:jc w:val="both"/>
        <w:rPr>
          <w:rFonts w:ascii="Times New Roman" w:hAnsi="Times New Roman" w:cs="Times New Roman"/>
          <w:bCs/>
          <w:sz w:val="24"/>
          <w:szCs w:val="24"/>
        </w:rPr>
      </w:pPr>
      <w:r>
        <w:rPr>
          <w:rFonts w:ascii="Times New Roman" w:hAnsi="Times New Roman" w:cs="Times New Roman"/>
          <w:bCs/>
          <w:sz w:val="24"/>
          <w:szCs w:val="24"/>
        </w:rPr>
        <w:t>Managed and oversaw leadership team to achieve objectives and key results.</w:t>
      </w:r>
      <w:r w:rsidR="00E65977" w:rsidRPr="00E65977">
        <w:rPr>
          <w:rFonts w:ascii="Times New Roman" w:hAnsi="Times New Roman" w:cs="Times New Roman"/>
          <w:bCs/>
          <w:sz w:val="24"/>
          <w:szCs w:val="24"/>
        </w:rPr>
        <w:t xml:space="preserve"> </w:t>
      </w:r>
    </w:p>
    <w:p w14:paraId="449D93B4" w14:textId="77777777" w:rsidR="00E65977" w:rsidRPr="00AA6C3D" w:rsidRDefault="00E65977" w:rsidP="00ED7F0D">
      <w:pPr>
        <w:pStyle w:val="NoSpacing"/>
        <w:spacing w:line="276" w:lineRule="auto"/>
        <w:jc w:val="both"/>
        <w:rPr>
          <w:rFonts w:ascii="Times New Roman" w:hAnsi="Times New Roman" w:cs="Times New Roman"/>
          <w:b/>
          <w:bCs/>
          <w:sz w:val="24"/>
          <w:szCs w:val="24"/>
          <w:u w:val="single"/>
        </w:rPr>
      </w:pPr>
    </w:p>
    <w:p w14:paraId="418268EC" w14:textId="77777777" w:rsidR="00E65977" w:rsidRDefault="00E65977" w:rsidP="00ED7F0D">
      <w:pPr>
        <w:pStyle w:val="NoSpacing"/>
        <w:spacing w:line="276" w:lineRule="auto"/>
        <w:jc w:val="both"/>
        <w:rPr>
          <w:rFonts w:ascii="Times New Roman" w:hAnsi="Times New Roman" w:cs="Times New Roman"/>
          <w:sz w:val="24"/>
          <w:szCs w:val="24"/>
        </w:rPr>
      </w:pPr>
    </w:p>
    <w:p w14:paraId="12A82C17" w14:textId="2C43FC03" w:rsidR="003A0CA3" w:rsidRPr="00487565" w:rsidRDefault="003A0CA3" w:rsidP="00ED7F0D">
      <w:pPr>
        <w:pStyle w:val="NoSpacing"/>
        <w:spacing w:line="276" w:lineRule="auto"/>
        <w:jc w:val="both"/>
        <w:rPr>
          <w:rFonts w:ascii="Times New Roman" w:hAnsi="Times New Roman" w:cs="Times New Roman"/>
          <w:b/>
          <w:sz w:val="24"/>
          <w:szCs w:val="24"/>
        </w:rPr>
      </w:pPr>
      <w:r>
        <w:rPr>
          <w:rFonts w:ascii="Times New Roman" w:hAnsi="Times New Roman" w:cs="Times New Roman"/>
          <w:b/>
          <w:sz w:val="24"/>
          <w:szCs w:val="24"/>
        </w:rPr>
        <w:t>Institution</w:t>
      </w:r>
      <w:r w:rsidRPr="00487565">
        <w:rPr>
          <w:rFonts w:ascii="Times New Roman" w:hAnsi="Times New Roman" w:cs="Times New Roman"/>
          <w:b/>
          <w:sz w:val="24"/>
          <w:szCs w:val="24"/>
        </w:rPr>
        <w:t xml:space="preserve">: </w:t>
      </w:r>
      <w:r>
        <w:rPr>
          <w:rFonts w:ascii="Times New Roman" w:hAnsi="Times New Roman" w:cs="Times New Roman"/>
          <w:b/>
          <w:sz w:val="24"/>
          <w:szCs w:val="24"/>
        </w:rPr>
        <w:tab/>
      </w:r>
      <w:r w:rsidR="00B84AF5">
        <w:rPr>
          <w:rFonts w:ascii="Times New Roman" w:hAnsi="Times New Roman" w:cs="Times New Roman"/>
          <w:sz w:val="24"/>
          <w:szCs w:val="24"/>
        </w:rPr>
        <w:t>Nalerigu Senior High School (Nalerigu</w:t>
      </w:r>
      <w:r w:rsidR="00B84AF5" w:rsidRPr="00487565">
        <w:rPr>
          <w:rFonts w:ascii="Times New Roman" w:hAnsi="Times New Roman" w:cs="Times New Roman"/>
          <w:sz w:val="24"/>
          <w:szCs w:val="24"/>
        </w:rPr>
        <w:t xml:space="preserve">, </w:t>
      </w:r>
      <w:r w:rsidR="00CA1192">
        <w:rPr>
          <w:rFonts w:ascii="Times New Roman" w:hAnsi="Times New Roman" w:cs="Times New Roman"/>
          <w:sz w:val="24"/>
          <w:szCs w:val="24"/>
        </w:rPr>
        <w:t>North</w:t>
      </w:r>
      <w:r w:rsidR="00B84AF5" w:rsidRPr="00487565">
        <w:rPr>
          <w:rFonts w:ascii="Times New Roman" w:hAnsi="Times New Roman" w:cs="Times New Roman"/>
          <w:sz w:val="24"/>
          <w:szCs w:val="24"/>
        </w:rPr>
        <w:t xml:space="preserve"> East Region</w:t>
      </w:r>
      <w:r w:rsidR="00B84AF5">
        <w:rPr>
          <w:rFonts w:ascii="Times New Roman" w:hAnsi="Times New Roman" w:cs="Times New Roman"/>
          <w:sz w:val="24"/>
          <w:szCs w:val="24"/>
        </w:rPr>
        <w:t xml:space="preserve"> Ghana</w:t>
      </w:r>
      <w:r w:rsidR="00B84AF5" w:rsidRPr="00487565">
        <w:rPr>
          <w:rFonts w:ascii="Times New Roman" w:hAnsi="Times New Roman" w:cs="Times New Roman"/>
          <w:sz w:val="24"/>
          <w:szCs w:val="24"/>
        </w:rPr>
        <w:t>)</w:t>
      </w:r>
      <w:r>
        <w:rPr>
          <w:rFonts w:ascii="Times New Roman" w:hAnsi="Times New Roman" w:cs="Times New Roman"/>
          <w:b/>
          <w:sz w:val="24"/>
          <w:szCs w:val="24"/>
        </w:rPr>
        <w:tab/>
      </w:r>
    </w:p>
    <w:p w14:paraId="58B038AF" w14:textId="0AFFD414" w:rsidR="003A0CA3" w:rsidRPr="003A0CA3" w:rsidRDefault="003A0CA3" w:rsidP="00ED7F0D">
      <w:pPr>
        <w:pStyle w:val="NoSpacing"/>
        <w:spacing w:line="276" w:lineRule="auto"/>
        <w:jc w:val="both"/>
        <w:rPr>
          <w:rFonts w:ascii="Times New Roman" w:hAnsi="Times New Roman" w:cs="Times New Roman"/>
          <w:sz w:val="24"/>
          <w:szCs w:val="24"/>
        </w:rPr>
      </w:pPr>
      <w:r>
        <w:rPr>
          <w:rFonts w:ascii="Times New Roman" w:hAnsi="Times New Roman" w:cs="Times New Roman"/>
          <w:b/>
          <w:sz w:val="24"/>
          <w:szCs w:val="24"/>
        </w:rPr>
        <w:t xml:space="preserve">Position: </w:t>
      </w:r>
      <w:r w:rsidR="00B84AF5">
        <w:rPr>
          <w:rFonts w:ascii="Times New Roman" w:hAnsi="Times New Roman" w:cs="Times New Roman"/>
          <w:sz w:val="24"/>
          <w:szCs w:val="24"/>
        </w:rPr>
        <w:t>Assistant Band Captain</w:t>
      </w:r>
      <w:ins w:id="20" w:author="Francis" w:date="2023-04-04T21:15:00Z">
        <w:r w:rsidR="00B97BB9">
          <w:rPr>
            <w:rFonts w:ascii="Times New Roman" w:hAnsi="Times New Roman" w:cs="Times New Roman"/>
            <w:sz w:val="24"/>
            <w:szCs w:val="24"/>
          </w:rPr>
          <w:t xml:space="preserve"> </w:t>
        </w:r>
      </w:ins>
      <w:ins w:id="21" w:author="Francis" w:date="2023-04-04T21:16:00Z">
        <w:r w:rsidR="00B97BB9">
          <w:rPr>
            <w:rFonts w:ascii="Times New Roman" w:hAnsi="Times New Roman" w:cs="Times New Roman"/>
            <w:sz w:val="24"/>
            <w:szCs w:val="24"/>
          </w:rPr>
          <w:t>(II</w:t>
        </w:r>
      </w:ins>
      <w:ins w:id="22" w:author="Francis" w:date="2023-04-04T21:15:00Z">
        <w:r w:rsidR="00B97BB9">
          <w:rPr>
            <w:rFonts w:ascii="Times New Roman" w:hAnsi="Times New Roman" w:cs="Times New Roman"/>
            <w:sz w:val="24"/>
            <w:szCs w:val="24"/>
          </w:rPr>
          <w:t xml:space="preserve"> </w:t>
        </w:r>
      </w:ins>
      <w:ins w:id="23" w:author="Francis" w:date="2023-04-04T21:16:00Z">
        <w:r w:rsidR="00B97BB9">
          <w:rPr>
            <w:rFonts w:ascii="Times New Roman" w:hAnsi="Times New Roman" w:cs="Times New Roman"/>
            <w:sz w:val="24"/>
            <w:szCs w:val="24"/>
          </w:rPr>
          <w:t>C)</w:t>
        </w:r>
      </w:ins>
      <w:del w:id="24" w:author="Francis" w:date="2023-04-04T21:15:00Z">
        <w:r w:rsidRPr="003A0CA3" w:rsidDel="00B97BB9">
          <w:rPr>
            <w:rFonts w:ascii="Times New Roman" w:hAnsi="Times New Roman" w:cs="Times New Roman"/>
            <w:sz w:val="24"/>
            <w:szCs w:val="24"/>
          </w:rPr>
          <w:tab/>
        </w:r>
      </w:del>
    </w:p>
    <w:p w14:paraId="7B7B729A" w14:textId="5D8C3C96" w:rsidR="003A0CA3" w:rsidRDefault="003A0CA3" w:rsidP="00ED7F0D">
      <w:pPr>
        <w:pStyle w:val="NoSpacing"/>
        <w:spacing w:line="276" w:lineRule="auto"/>
        <w:jc w:val="both"/>
        <w:rPr>
          <w:rFonts w:ascii="Times New Roman" w:hAnsi="Times New Roman" w:cs="Times New Roman"/>
          <w:sz w:val="24"/>
          <w:szCs w:val="24"/>
        </w:rPr>
      </w:pPr>
      <w:r w:rsidRPr="00487565">
        <w:rPr>
          <w:rFonts w:ascii="Times New Roman" w:hAnsi="Times New Roman" w:cs="Times New Roman"/>
          <w:b/>
          <w:sz w:val="24"/>
          <w:szCs w:val="24"/>
        </w:rPr>
        <w:t>Year</w:t>
      </w:r>
      <w:r>
        <w:rPr>
          <w:rFonts w:ascii="Times New Roman" w:hAnsi="Times New Roman" w:cs="Times New Roman"/>
          <w:b/>
          <w:sz w:val="24"/>
          <w:szCs w:val="24"/>
        </w:rPr>
        <w:t>:</w:t>
      </w:r>
      <w:r>
        <w:rPr>
          <w:rFonts w:ascii="Times New Roman" w:hAnsi="Times New Roman" w:cs="Times New Roman"/>
          <w:b/>
          <w:sz w:val="24"/>
          <w:szCs w:val="24"/>
        </w:rPr>
        <w:tab/>
      </w:r>
      <w:r w:rsidR="00B84AF5">
        <w:rPr>
          <w:rFonts w:ascii="Times New Roman" w:hAnsi="Times New Roman" w:cs="Times New Roman"/>
          <w:sz w:val="24"/>
          <w:szCs w:val="24"/>
        </w:rPr>
        <w:t xml:space="preserve"> May</w:t>
      </w:r>
      <w:r w:rsidRPr="00BA3053">
        <w:rPr>
          <w:rFonts w:ascii="Times New Roman" w:hAnsi="Times New Roman" w:cs="Times New Roman"/>
          <w:sz w:val="24"/>
          <w:szCs w:val="24"/>
        </w:rPr>
        <w:t xml:space="preserve"> </w:t>
      </w:r>
      <w:r w:rsidR="00B84AF5">
        <w:rPr>
          <w:rFonts w:ascii="Times New Roman" w:hAnsi="Times New Roman" w:cs="Times New Roman"/>
          <w:sz w:val="24"/>
          <w:szCs w:val="24"/>
        </w:rPr>
        <w:t>2019</w:t>
      </w:r>
      <w:r>
        <w:rPr>
          <w:rFonts w:ascii="Times New Roman" w:hAnsi="Times New Roman" w:cs="Times New Roman"/>
          <w:b/>
          <w:sz w:val="24"/>
          <w:szCs w:val="24"/>
        </w:rPr>
        <w:t xml:space="preserve"> –</w:t>
      </w:r>
      <w:r w:rsidR="00B84AF5">
        <w:rPr>
          <w:rFonts w:ascii="Times New Roman" w:hAnsi="Times New Roman" w:cs="Times New Roman"/>
          <w:sz w:val="24"/>
          <w:szCs w:val="24"/>
        </w:rPr>
        <w:t xml:space="preserve"> May 2020</w:t>
      </w:r>
    </w:p>
    <w:p w14:paraId="791F99AA" w14:textId="77777777" w:rsidR="003B7B0A" w:rsidRPr="00AA6C3D" w:rsidRDefault="003B7B0A" w:rsidP="00ED7F0D">
      <w:pPr>
        <w:pStyle w:val="NoSpacing"/>
        <w:spacing w:line="276" w:lineRule="auto"/>
        <w:jc w:val="both"/>
        <w:rPr>
          <w:rFonts w:ascii="Times New Roman" w:hAnsi="Times New Roman" w:cs="Times New Roman"/>
          <w:b/>
          <w:bCs/>
          <w:sz w:val="24"/>
          <w:szCs w:val="24"/>
          <w:u w:val="single"/>
        </w:rPr>
      </w:pPr>
      <w:r w:rsidRPr="00E90E0B">
        <w:rPr>
          <w:rFonts w:ascii="Times New Roman" w:hAnsi="Times New Roman" w:cs="Times New Roman"/>
          <w:b/>
          <w:bCs/>
          <w:sz w:val="24"/>
          <w:szCs w:val="24"/>
        </w:rPr>
        <w:lastRenderedPageBreak/>
        <w:t>Responsibilit</w:t>
      </w:r>
      <w:r w:rsidRPr="00AA6C3D">
        <w:rPr>
          <w:rFonts w:ascii="Times New Roman" w:hAnsi="Times New Roman" w:cs="Times New Roman"/>
          <w:b/>
          <w:bCs/>
          <w:sz w:val="24"/>
          <w:szCs w:val="24"/>
          <w:u w:val="single"/>
        </w:rPr>
        <w:t>y</w:t>
      </w:r>
    </w:p>
    <w:p w14:paraId="2060D239" w14:textId="70772046" w:rsidR="003B7B0A" w:rsidRDefault="00B84AF5" w:rsidP="00B84AF5">
      <w:pPr>
        <w:pStyle w:val="NoSpacing"/>
        <w:numPr>
          <w:ilvl w:val="0"/>
          <w:numId w:val="23"/>
        </w:numPr>
        <w:spacing w:line="276" w:lineRule="auto"/>
        <w:jc w:val="both"/>
        <w:rPr>
          <w:rFonts w:ascii="Times New Roman" w:hAnsi="Times New Roman" w:cs="Times New Roman"/>
          <w:sz w:val="24"/>
          <w:szCs w:val="24"/>
        </w:rPr>
      </w:pPr>
      <w:r>
        <w:rPr>
          <w:rFonts w:ascii="Times New Roman" w:hAnsi="Times New Roman" w:cs="Times New Roman"/>
          <w:sz w:val="24"/>
          <w:szCs w:val="24"/>
        </w:rPr>
        <w:t>Planned band involvement in extracurricular activities and special events</w:t>
      </w:r>
    </w:p>
    <w:p w14:paraId="251E2234" w14:textId="1C39A204" w:rsidR="00B84AF5" w:rsidRDefault="00B84AF5" w:rsidP="00B84AF5">
      <w:pPr>
        <w:pStyle w:val="NoSpacing"/>
        <w:numPr>
          <w:ilvl w:val="0"/>
          <w:numId w:val="23"/>
        </w:num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Travelled, sometimes great distances to perform at venues and </w:t>
      </w:r>
      <w:del w:id="25" w:author="Francis" w:date="2023-04-04T21:07:00Z">
        <w:r w:rsidDel="00597A31">
          <w:rPr>
            <w:rFonts w:ascii="Times New Roman" w:hAnsi="Times New Roman" w:cs="Times New Roman"/>
            <w:sz w:val="24"/>
            <w:szCs w:val="24"/>
          </w:rPr>
          <w:delText>reharse</w:delText>
        </w:r>
      </w:del>
      <w:ins w:id="26" w:author="Francis" w:date="2023-04-04T21:07:00Z">
        <w:r w:rsidR="00597A31">
          <w:rPr>
            <w:rFonts w:ascii="Times New Roman" w:hAnsi="Times New Roman" w:cs="Times New Roman"/>
            <w:sz w:val="24"/>
            <w:szCs w:val="24"/>
          </w:rPr>
          <w:t>rehearse</w:t>
        </w:r>
      </w:ins>
      <w:r>
        <w:rPr>
          <w:rFonts w:ascii="Times New Roman" w:hAnsi="Times New Roman" w:cs="Times New Roman"/>
          <w:sz w:val="24"/>
          <w:szCs w:val="24"/>
        </w:rPr>
        <w:t xml:space="preserve"> to prepare for performances</w:t>
      </w:r>
    </w:p>
    <w:p w14:paraId="746CBC5D" w14:textId="2C3DCFD7" w:rsidR="00B84AF5" w:rsidRDefault="00B84AF5" w:rsidP="00B84AF5">
      <w:pPr>
        <w:pStyle w:val="NoSpacing"/>
        <w:numPr>
          <w:ilvl w:val="0"/>
          <w:numId w:val="23"/>
        </w:num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Played variety of music with broad stylistic range and improvisational </w:t>
      </w:r>
      <w:r w:rsidR="00CA1192">
        <w:rPr>
          <w:rFonts w:ascii="Times New Roman" w:hAnsi="Times New Roman" w:cs="Times New Roman"/>
          <w:sz w:val="24"/>
          <w:szCs w:val="24"/>
        </w:rPr>
        <w:t>flexibility</w:t>
      </w:r>
    </w:p>
    <w:p w14:paraId="27E60AA6" w14:textId="66CFF2EF" w:rsidR="004A4B21" w:rsidRPr="008006C4" w:rsidRDefault="004A4B21" w:rsidP="00B84AF5">
      <w:pPr>
        <w:pStyle w:val="NoSpacing"/>
        <w:spacing w:line="276" w:lineRule="auto"/>
        <w:jc w:val="both"/>
        <w:rPr>
          <w:rFonts w:ascii="Times New Roman" w:hAnsi="Times New Roman" w:cs="Times New Roman"/>
          <w:bCs/>
          <w:sz w:val="24"/>
          <w:szCs w:val="24"/>
        </w:rPr>
      </w:pPr>
    </w:p>
    <w:p w14:paraId="46B7F5C8" w14:textId="5A33ED1C" w:rsidR="007575DD" w:rsidRDefault="00225BD7" w:rsidP="00ED7F0D">
      <w:pPr>
        <w:pStyle w:val="NoSpacing"/>
        <w:spacing w:line="276" w:lineRule="auto"/>
        <w:jc w:val="both"/>
        <w:rPr>
          <w:rFonts w:ascii="Times New Roman" w:hAnsi="Times New Roman" w:cs="Times New Roman"/>
          <w:b/>
          <w:sz w:val="24"/>
          <w:szCs w:val="24"/>
          <w:u w:val="single"/>
        </w:rPr>
      </w:pPr>
      <w:r>
        <w:rPr>
          <w:rFonts w:ascii="Times New Roman" w:hAnsi="Times New Roman" w:cs="Times New Roman"/>
          <w:bCs/>
          <w:sz w:val="24"/>
          <w:szCs w:val="24"/>
        </w:rPr>
        <w:t xml:space="preserve">                     </w:t>
      </w:r>
      <w:r w:rsidR="007575DD" w:rsidRPr="008006C4">
        <w:rPr>
          <w:rFonts w:ascii="Times New Roman" w:hAnsi="Times New Roman" w:cs="Times New Roman"/>
          <w:bCs/>
          <w:sz w:val="24"/>
          <w:szCs w:val="24"/>
        </w:rPr>
        <w:br/>
      </w:r>
      <w:r w:rsidR="008006C4">
        <w:rPr>
          <w:rFonts w:ascii="Times New Roman" w:hAnsi="Times New Roman" w:cs="Times New Roman"/>
          <w:b/>
          <w:sz w:val="24"/>
          <w:szCs w:val="24"/>
          <w:u w:val="single"/>
        </w:rPr>
        <w:t>OTHER SKILLS</w:t>
      </w:r>
    </w:p>
    <w:p w14:paraId="4FA9A8A0" w14:textId="4DE5691A" w:rsidR="00CA1192" w:rsidRDefault="00CA1192" w:rsidP="00ED7F0D">
      <w:pPr>
        <w:pStyle w:val="ListParagraph"/>
        <w:numPr>
          <w:ilvl w:val="0"/>
          <w:numId w:val="15"/>
        </w:numPr>
        <w:tabs>
          <w:tab w:val="left" w:pos="720"/>
          <w:tab w:val="left" w:pos="7110"/>
          <w:tab w:val="left" w:pos="7200"/>
        </w:tabs>
        <w:spacing w:after="0" w:line="240" w:lineRule="auto"/>
        <w:ind w:right="360"/>
        <w:jc w:val="both"/>
        <w:rPr>
          <w:rFonts w:ascii="Times New Roman" w:hAnsi="Times New Roman"/>
          <w:sz w:val="24"/>
          <w:szCs w:val="24"/>
        </w:rPr>
      </w:pPr>
      <w:r>
        <w:rPr>
          <w:rFonts w:ascii="Times New Roman" w:hAnsi="Times New Roman"/>
          <w:sz w:val="24"/>
          <w:szCs w:val="24"/>
        </w:rPr>
        <w:t>Portfolio websites development with programming languages such as HTML</w:t>
      </w:r>
    </w:p>
    <w:p w14:paraId="74FDD90B" w14:textId="24B8DF3A" w:rsidR="00CA1192" w:rsidRDefault="00CA1192" w:rsidP="00ED7F0D">
      <w:pPr>
        <w:pStyle w:val="ListParagraph"/>
        <w:numPr>
          <w:ilvl w:val="0"/>
          <w:numId w:val="15"/>
        </w:numPr>
        <w:tabs>
          <w:tab w:val="left" w:pos="720"/>
          <w:tab w:val="left" w:pos="7110"/>
          <w:tab w:val="left" w:pos="7200"/>
        </w:tabs>
        <w:spacing w:after="0" w:line="240" w:lineRule="auto"/>
        <w:ind w:right="360"/>
        <w:jc w:val="both"/>
        <w:rPr>
          <w:rFonts w:ascii="Times New Roman" w:hAnsi="Times New Roman"/>
          <w:sz w:val="24"/>
          <w:szCs w:val="24"/>
        </w:rPr>
      </w:pPr>
      <w:r>
        <w:rPr>
          <w:rFonts w:ascii="Times New Roman" w:hAnsi="Times New Roman"/>
          <w:sz w:val="24"/>
          <w:szCs w:val="24"/>
        </w:rPr>
        <w:t>Graphic designs</w:t>
      </w:r>
    </w:p>
    <w:p w14:paraId="63588118" w14:textId="6A67DFFA" w:rsidR="00CA1192" w:rsidRDefault="00CA1192" w:rsidP="00ED7F0D">
      <w:pPr>
        <w:pStyle w:val="ListParagraph"/>
        <w:numPr>
          <w:ilvl w:val="0"/>
          <w:numId w:val="15"/>
        </w:numPr>
        <w:tabs>
          <w:tab w:val="left" w:pos="720"/>
          <w:tab w:val="left" w:pos="7110"/>
          <w:tab w:val="left" w:pos="7200"/>
        </w:tabs>
        <w:spacing w:after="0" w:line="240" w:lineRule="auto"/>
        <w:ind w:right="360"/>
        <w:jc w:val="both"/>
        <w:rPr>
          <w:rFonts w:ascii="Times New Roman" w:hAnsi="Times New Roman"/>
          <w:sz w:val="24"/>
          <w:szCs w:val="24"/>
        </w:rPr>
      </w:pPr>
      <w:r>
        <w:rPr>
          <w:rFonts w:ascii="Times New Roman" w:hAnsi="Times New Roman"/>
          <w:sz w:val="24"/>
          <w:szCs w:val="24"/>
        </w:rPr>
        <w:t>Software development with programming l</w:t>
      </w:r>
      <w:r w:rsidR="00327E64">
        <w:rPr>
          <w:rFonts w:ascii="Times New Roman" w:hAnsi="Times New Roman"/>
          <w:sz w:val="24"/>
          <w:szCs w:val="24"/>
        </w:rPr>
        <w:t>anguages such as Visual B</w:t>
      </w:r>
      <w:r>
        <w:rPr>
          <w:rFonts w:ascii="Times New Roman" w:hAnsi="Times New Roman"/>
          <w:sz w:val="24"/>
          <w:szCs w:val="24"/>
        </w:rPr>
        <w:t>asic, C/C++</w:t>
      </w:r>
      <w:r w:rsidR="00327E64">
        <w:rPr>
          <w:rFonts w:ascii="Times New Roman" w:hAnsi="Times New Roman"/>
          <w:sz w:val="24"/>
          <w:szCs w:val="24"/>
        </w:rPr>
        <w:t>, Java</w:t>
      </w:r>
    </w:p>
    <w:p w14:paraId="29381B23" w14:textId="533C698A" w:rsidR="008959CC" w:rsidRPr="00DB75F8" w:rsidRDefault="008959CC" w:rsidP="00ED7F0D">
      <w:pPr>
        <w:pStyle w:val="ListParagraph"/>
        <w:numPr>
          <w:ilvl w:val="0"/>
          <w:numId w:val="15"/>
        </w:numPr>
        <w:tabs>
          <w:tab w:val="left" w:pos="720"/>
          <w:tab w:val="left" w:pos="7110"/>
          <w:tab w:val="left" w:pos="7200"/>
        </w:tabs>
        <w:spacing w:after="0" w:line="240" w:lineRule="auto"/>
        <w:ind w:right="360"/>
        <w:jc w:val="both"/>
        <w:rPr>
          <w:rFonts w:ascii="Times New Roman" w:hAnsi="Times New Roman"/>
          <w:sz w:val="24"/>
          <w:szCs w:val="24"/>
        </w:rPr>
      </w:pPr>
      <w:r w:rsidRPr="00DB75F8">
        <w:rPr>
          <w:rFonts w:ascii="Times New Roman" w:hAnsi="Times New Roman"/>
          <w:sz w:val="24"/>
          <w:szCs w:val="24"/>
        </w:rPr>
        <w:t>Computer literate in Micro</w:t>
      </w:r>
      <w:r>
        <w:rPr>
          <w:rFonts w:ascii="Times New Roman" w:hAnsi="Times New Roman"/>
          <w:sz w:val="24"/>
          <w:szCs w:val="24"/>
        </w:rPr>
        <w:t xml:space="preserve">soft Word, PowerPoint </w:t>
      </w:r>
    </w:p>
    <w:p w14:paraId="6875CC21" w14:textId="01223471" w:rsidR="008959CC" w:rsidRPr="00DB75F8" w:rsidRDefault="008959CC" w:rsidP="00ED7F0D">
      <w:pPr>
        <w:pStyle w:val="ListParagraph"/>
        <w:numPr>
          <w:ilvl w:val="0"/>
          <w:numId w:val="15"/>
        </w:numPr>
        <w:tabs>
          <w:tab w:val="left" w:pos="720"/>
          <w:tab w:val="left" w:pos="7110"/>
          <w:tab w:val="left" w:pos="7200"/>
        </w:tabs>
        <w:spacing w:after="0" w:line="240" w:lineRule="auto"/>
        <w:ind w:right="360"/>
        <w:jc w:val="both"/>
        <w:rPr>
          <w:rFonts w:ascii="Times New Roman" w:hAnsi="Times New Roman"/>
          <w:sz w:val="24"/>
          <w:szCs w:val="24"/>
        </w:rPr>
      </w:pPr>
      <w:r w:rsidRPr="00DB75F8">
        <w:rPr>
          <w:rFonts w:ascii="Times New Roman" w:hAnsi="Times New Roman"/>
          <w:sz w:val="24"/>
          <w:szCs w:val="24"/>
        </w:rPr>
        <w:t xml:space="preserve">Proficiency in English, Talensi </w:t>
      </w:r>
    </w:p>
    <w:p w14:paraId="0A24F398" w14:textId="77777777" w:rsidR="008959CC" w:rsidRPr="00DB75F8" w:rsidRDefault="008959CC" w:rsidP="00ED7F0D">
      <w:pPr>
        <w:pStyle w:val="ListParagraph"/>
        <w:numPr>
          <w:ilvl w:val="0"/>
          <w:numId w:val="15"/>
        </w:numPr>
        <w:tabs>
          <w:tab w:val="left" w:pos="720"/>
          <w:tab w:val="left" w:pos="7110"/>
          <w:tab w:val="left" w:pos="7200"/>
        </w:tabs>
        <w:spacing w:after="0" w:line="240" w:lineRule="auto"/>
        <w:ind w:right="360"/>
        <w:jc w:val="both"/>
        <w:rPr>
          <w:rFonts w:ascii="Times New Roman" w:hAnsi="Times New Roman"/>
          <w:sz w:val="24"/>
          <w:szCs w:val="24"/>
        </w:rPr>
      </w:pPr>
      <w:r w:rsidRPr="00DB75F8">
        <w:rPr>
          <w:rFonts w:ascii="Times New Roman" w:hAnsi="Times New Roman"/>
          <w:sz w:val="24"/>
          <w:szCs w:val="24"/>
        </w:rPr>
        <w:t>Good communication and interpersonal skills</w:t>
      </w:r>
    </w:p>
    <w:p w14:paraId="4A712DC9" w14:textId="0F7F9CAD" w:rsidR="008006C4" w:rsidRDefault="008006C4" w:rsidP="00ED7F0D">
      <w:pPr>
        <w:pStyle w:val="NoSpacing"/>
        <w:numPr>
          <w:ilvl w:val="0"/>
          <w:numId w:val="15"/>
        </w:numPr>
        <w:spacing w:line="276" w:lineRule="auto"/>
        <w:jc w:val="both"/>
        <w:rPr>
          <w:rFonts w:ascii="Times New Roman" w:hAnsi="Times New Roman" w:cs="Times New Roman"/>
          <w:bCs/>
          <w:sz w:val="24"/>
          <w:szCs w:val="24"/>
        </w:rPr>
      </w:pPr>
      <w:r w:rsidRPr="008006C4">
        <w:rPr>
          <w:rFonts w:ascii="Times New Roman" w:hAnsi="Times New Roman" w:cs="Times New Roman"/>
          <w:bCs/>
          <w:sz w:val="24"/>
          <w:szCs w:val="24"/>
        </w:rPr>
        <w:t>Excellent problem-solving skills</w:t>
      </w:r>
    </w:p>
    <w:p w14:paraId="78DDB5D7" w14:textId="30881D45" w:rsidR="008006C4" w:rsidRDefault="008006C4" w:rsidP="00ED7F0D">
      <w:pPr>
        <w:pStyle w:val="NoSpacing"/>
        <w:numPr>
          <w:ilvl w:val="0"/>
          <w:numId w:val="7"/>
        </w:numPr>
        <w:spacing w:line="276" w:lineRule="auto"/>
        <w:jc w:val="both"/>
        <w:rPr>
          <w:rFonts w:ascii="Times New Roman" w:hAnsi="Times New Roman" w:cs="Times New Roman"/>
          <w:bCs/>
          <w:sz w:val="24"/>
          <w:szCs w:val="24"/>
        </w:rPr>
      </w:pPr>
      <w:r>
        <w:rPr>
          <w:rFonts w:ascii="Times New Roman" w:hAnsi="Times New Roman" w:cs="Times New Roman"/>
          <w:bCs/>
          <w:sz w:val="24"/>
          <w:szCs w:val="24"/>
        </w:rPr>
        <w:t>Willingness to learn and work for long hours under challenging working conditions</w:t>
      </w:r>
    </w:p>
    <w:p w14:paraId="70D79F61" w14:textId="680A17F3" w:rsidR="008006C4" w:rsidRDefault="008006C4" w:rsidP="00ED7F0D">
      <w:pPr>
        <w:pStyle w:val="NoSpacing"/>
        <w:numPr>
          <w:ilvl w:val="0"/>
          <w:numId w:val="7"/>
        </w:numPr>
        <w:spacing w:line="276" w:lineRule="auto"/>
        <w:jc w:val="both"/>
        <w:rPr>
          <w:rFonts w:ascii="Times New Roman" w:hAnsi="Times New Roman" w:cs="Times New Roman"/>
          <w:bCs/>
          <w:sz w:val="24"/>
          <w:szCs w:val="24"/>
        </w:rPr>
      </w:pPr>
      <w:r>
        <w:rPr>
          <w:rFonts w:ascii="Times New Roman" w:hAnsi="Times New Roman" w:cs="Times New Roman"/>
          <w:bCs/>
          <w:sz w:val="24"/>
          <w:szCs w:val="24"/>
        </w:rPr>
        <w:t>Volunteer</w:t>
      </w:r>
    </w:p>
    <w:p w14:paraId="44979F08" w14:textId="40988DB0" w:rsidR="008006C4" w:rsidRPr="00B84AF5" w:rsidRDefault="008006C4" w:rsidP="00B84AF5">
      <w:pPr>
        <w:pStyle w:val="NoSpacing"/>
        <w:numPr>
          <w:ilvl w:val="0"/>
          <w:numId w:val="7"/>
        </w:numPr>
        <w:spacing w:line="276" w:lineRule="auto"/>
        <w:jc w:val="both"/>
        <w:rPr>
          <w:rFonts w:ascii="Times New Roman" w:hAnsi="Times New Roman" w:cs="Times New Roman"/>
          <w:bCs/>
          <w:sz w:val="24"/>
          <w:szCs w:val="24"/>
        </w:rPr>
      </w:pPr>
      <w:r>
        <w:rPr>
          <w:rFonts w:ascii="Times New Roman" w:hAnsi="Times New Roman" w:cs="Times New Roman"/>
          <w:bCs/>
          <w:sz w:val="24"/>
          <w:szCs w:val="24"/>
        </w:rPr>
        <w:t>Good relation with new people</w:t>
      </w:r>
    </w:p>
    <w:p w14:paraId="5E7FB219" w14:textId="0A36BC1D" w:rsidR="008006C4" w:rsidRDefault="008006C4" w:rsidP="00ED7F0D">
      <w:pPr>
        <w:pStyle w:val="NoSpacing"/>
        <w:numPr>
          <w:ilvl w:val="0"/>
          <w:numId w:val="7"/>
        </w:numPr>
        <w:spacing w:line="276" w:lineRule="auto"/>
        <w:jc w:val="both"/>
        <w:rPr>
          <w:rFonts w:ascii="Times New Roman" w:hAnsi="Times New Roman" w:cs="Times New Roman"/>
          <w:bCs/>
          <w:sz w:val="24"/>
          <w:szCs w:val="24"/>
        </w:rPr>
      </w:pPr>
      <w:r>
        <w:rPr>
          <w:rFonts w:ascii="Times New Roman" w:hAnsi="Times New Roman" w:cs="Times New Roman"/>
          <w:bCs/>
          <w:sz w:val="24"/>
          <w:szCs w:val="24"/>
        </w:rPr>
        <w:t>Offer support to people within my power/</w:t>
      </w:r>
      <w:r w:rsidR="00BE3D55">
        <w:rPr>
          <w:rFonts w:ascii="Times New Roman" w:hAnsi="Times New Roman" w:cs="Times New Roman"/>
          <w:bCs/>
          <w:sz w:val="24"/>
          <w:szCs w:val="24"/>
        </w:rPr>
        <w:t>link peoples up</w:t>
      </w:r>
    </w:p>
    <w:p w14:paraId="09C3F4C0" w14:textId="0C60BE79" w:rsidR="00BE3D55" w:rsidRPr="00B84AF5" w:rsidRDefault="001C0518" w:rsidP="00B84AF5">
      <w:pPr>
        <w:pStyle w:val="NoSpacing"/>
        <w:numPr>
          <w:ilvl w:val="0"/>
          <w:numId w:val="7"/>
        </w:numPr>
        <w:spacing w:line="276" w:lineRule="auto"/>
        <w:jc w:val="both"/>
        <w:rPr>
          <w:rFonts w:ascii="Times New Roman" w:hAnsi="Times New Roman" w:cs="Times New Roman"/>
          <w:bCs/>
          <w:sz w:val="24"/>
          <w:szCs w:val="24"/>
        </w:rPr>
      </w:pPr>
      <w:r>
        <w:rPr>
          <w:rFonts w:ascii="Times New Roman" w:hAnsi="Times New Roman" w:cs="Times New Roman"/>
          <w:bCs/>
          <w:sz w:val="24"/>
          <w:szCs w:val="24"/>
        </w:rPr>
        <w:t xml:space="preserve">Peace maker </w:t>
      </w:r>
    </w:p>
    <w:p w14:paraId="063D748A" w14:textId="1A5CD871" w:rsidR="00A977CC" w:rsidRPr="00BE3D55" w:rsidRDefault="007575DD" w:rsidP="00ED7F0D">
      <w:pPr>
        <w:pStyle w:val="NoSpacing"/>
        <w:spacing w:line="276" w:lineRule="auto"/>
        <w:ind w:left="720"/>
        <w:jc w:val="both"/>
        <w:rPr>
          <w:rFonts w:ascii="Times New Roman" w:hAnsi="Times New Roman" w:cs="Times New Roman"/>
          <w:bCs/>
          <w:sz w:val="24"/>
          <w:szCs w:val="24"/>
        </w:rPr>
      </w:pPr>
      <w:r w:rsidRPr="00BE3D55">
        <w:rPr>
          <w:rFonts w:ascii="Times New Roman" w:hAnsi="Times New Roman" w:cs="Times New Roman"/>
          <w:bCs/>
          <w:sz w:val="24"/>
          <w:szCs w:val="24"/>
        </w:rPr>
        <w:t xml:space="preserve">  </w:t>
      </w:r>
    </w:p>
    <w:p w14:paraId="6D71DE9C" w14:textId="77777777" w:rsidR="00374C30" w:rsidRPr="00BE3D55" w:rsidRDefault="00374C30" w:rsidP="00ED7F0D">
      <w:pPr>
        <w:pStyle w:val="NoSpacing"/>
        <w:spacing w:line="276" w:lineRule="auto"/>
        <w:jc w:val="both"/>
        <w:rPr>
          <w:rFonts w:ascii="Times New Roman" w:hAnsi="Times New Roman" w:cs="Times New Roman"/>
          <w:b/>
          <w:sz w:val="24"/>
          <w:szCs w:val="24"/>
          <w:u w:val="single"/>
        </w:rPr>
      </w:pPr>
      <w:r w:rsidRPr="00BE3D55">
        <w:rPr>
          <w:rFonts w:ascii="Times New Roman" w:hAnsi="Times New Roman" w:cs="Times New Roman"/>
          <w:b/>
          <w:sz w:val="24"/>
          <w:szCs w:val="24"/>
          <w:u w:val="single"/>
        </w:rPr>
        <w:t>HOBBIES</w:t>
      </w:r>
    </w:p>
    <w:p w14:paraId="4475FD6F" w14:textId="77777777" w:rsidR="00374C30" w:rsidRPr="00BE3D55" w:rsidRDefault="00374C30" w:rsidP="00ED7F0D">
      <w:pPr>
        <w:pStyle w:val="NoSpacing"/>
        <w:spacing w:line="276" w:lineRule="auto"/>
        <w:jc w:val="both"/>
        <w:rPr>
          <w:rFonts w:ascii="Times New Roman" w:hAnsi="Times New Roman" w:cs="Times New Roman"/>
          <w:bCs/>
          <w:sz w:val="24"/>
          <w:szCs w:val="24"/>
        </w:rPr>
      </w:pPr>
    </w:p>
    <w:p w14:paraId="7D88616A" w14:textId="77777777" w:rsidR="00374C30" w:rsidRPr="00BE3D55" w:rsidRDefault="00374C30" w:rsidP="00ED7F0D">
      <w:pPr>
        <w:pStyle w:val="NoSpacing"/>
        <w:numPr>
          <w:ilvl w:val="0"/>
          <w:numId w:val="8"/>
        </w:numPr>
        <w:spacing w:line="276" w:lineRule="auto"/>
        <w:jc w:val="both"/>
        <w:rPr>
          <w:rFonts w:ascii="Times New Roman" w:hAnsi="Times New Roman" w:cs="Times New Roman"/>
          <w:bCs/>
          <w:sz w:val="24"/>
          <w:szCs w:val="24"/>
        </w:rPr>
      </w:pPr>
      <w:r w:rsidRPr="00BE3D55">
        <w:rPr>
          <w:rFonts w:ascii="Times New Roman" w:hAnsi="Times New Roman" w:cs="Times New Roman"/>
          <w:bCs/>
          <w:sz w:val="24"/>
          <w:szCs w:val="24"/>
        </w:rPr>
        <w:t xml:space="preserve">Reading </w:t>
      </w:r>
    </w:p>
    <w:p w14:paraId="740E1465" w14:textId="77777777" w:rsidR="00374C30" w:rsidRPr="00BE3D55" w:rsidRDefault="00374C30" w:rsidP="00ED7F0D">
      <w:pPr>
        <w:pStyle w:val="NoSpacing"/>
        <w:numPr>
          <w:ilvl w:val="0"/>
          <w:numId w:val="8"/>
        </w:numPr>
        <w:spacing w:line="276" w:lineRule="auto"/>
        <w:jc w:val="both"/>
        <w:rPr>
          <w:rFonts w:ascii="Times New Roman" w:hAnsi="Times New Roman" w:cs="Times New Roman"/>
          <w:bCs/>
          <w:sz w:val="24"/>
          <w:szCs w:val="24"/>
        </w:rPr>
      </w:pPr>
      <w:r w:rsidRPr="00BE3D55">
        <w:rPr>
          <w:rFonts w:ascii="Times New Roman" w:hAnsi="Times New Roman" w:cs="Times New Roman"/>
          <w:bCs/>
          <w:sz w:val="24"/>
          <w:szCs w:val="24"/>
        </w:rPr>
        <w:t>Singing</w:t>
      </w:r>
    </w:p>
    <w:p w14:paraId="5B314E51" w14:textId="77777777" w:rsidR="00374C30" w:rsidRPr="00BE3D55" w:rsidRDefault="00374C30" w:rsidP="00ED7F0D">
      <w:pPr>
        <w:pStyle w:val="NoSpacing"/>
        <w:numPr>
          <w:ilvl w:val="0"/>
          <w:numId w:val="8"/>
        </w:numPr>
        <w:spacing w:line="276" w:lineRule="auto"/>
        <w:jc w:val="both"/>
        <w:rPr>
          <w:rFonts w:ascii="Times New Roman" w:hAnsi="Times New Roman" w:cs="Times New Roman"/>
          <w:bCs/>
          <w:sz w:val="24"/>
          <w:szCs w:val="24"/>
        </w:rPr>
      </w:pPr>
      <w:r w:rsidRPr="00BE3D55">
        <w:rPr>
          <w:rFonts w:ascii="Times New Roman" w:hAnsi="Times New Roman" w:cs="Times New Roman"/>
          <w:bCs/>
          <w:sz w:val="24"/>
          <w:szCs w:val="24"/>
        </w:rPr>
        <w:t>Dancing</w:t>
      </w:r>
    </w:p>
    <w:p w14:paraId="0D965B5C" w14:textId="3DB12E2F" w:rsidR="009647B9" w:rsidRPr="006F244A" w:rsidRDefault="006F244A" w:rsidP="00ED7F0D">
      <w:pPr>
        <w:pStyle w:val="NoSpacing"/>
        <w:numPr>
          <w:ilvl w:val="0"/>
          <w:numId w:val="8"/>
        </w:numPr>
        <w:spacing w:line="276" w:lineRule="auto"/>
        <w:jc w:val="both"/>
        <w:rPr>
          <w:rFonts w:ascii="Times New Roman" w:hAnsi="Times New Roman" w:cs="Times New Roman"/>
          <w:bCs/>
          <w:sz w:val="24"/>
          <w:szCs w:val="24"/>
        </w:rPr>
      </w:pPr>
      <w:r w:rsidRPr="006F244A">
        <w:rPr>
          <w:rFonts w:ascii="Times New Roman" w:hAnsi="Times New Roman" w:cs="Times New Roman"/>
          <w:bCs/>
          <w:sz w:val="24"/>
          <w:szCs w:val="24"/>
        </w:rPr>
        <w:t>Cooking</w:t>
      </w:r>
    </w:p>
    <w:p w14:paraId="51459764" w14:textId="23947308" w:rsidR="006F244A" w:rsidRDefault="006F244A" w:rsidP="00ED7F0D">
      <w:pPr>
        <w:pStyle w:val="NoSpacing"/>
        <w:numPr>
          <w:ilvl w:val="0"/>
          <w:numId w:val="8"/>
        </w:numPr>
        <w:spacing w:line="276" w:lineRule="auto"/>
        <w:jc w:val="both"/>
        <w:rPr>
          <w:rFonts w:ascii="Times New Roman" w:hAnsi="Times New Roman" w:cs="Times New Roman"/>
          <w:bCs/>
          <w:sz w:val="24"/>
          <w:szCs w:val="24"/>
        </w:rPr>
      </w:pPr>
      <w:r w:rsidRPr="003730CF">
        <w:rPr>
          <w:rFonts w:ascii="Times New Roman" w:hAnsi="Times New Roman" w:cs="Times New Roman"/>
          <w:bCs/>
          <w:sz w:val="24"/>
          <w:szCs w:val="24"/>
        </w:rPr>
        <w:t>Sports</w:t>
      </w:r>
    </w:p>
    <w:p w14:paraId="110DBCD2" w14:textId="77777777" w:rsidR="003730CF" w:rsidRPr="003730CF" w:rsidRDefault="003730CF" w:rsidP="00ED7F0D">
      <w:pPr>
        <w:pStyle w:val="NoSpacing"/>
        <w:spacing w:line="276" w:lineRule="auto"/>
        <w:ind w:left="720"/>
        <w:jc w:val="both"/>
        <w:rPr>
          <w:rFonts w:ascii="Times New Roman" w:hAnsi="Times New Roman" w:cs="Times New Roman"/>
          <w:bCs/>
          <w:sz w:val="24"/>
          <w:szCs w:val="24"/>
        </w:rPr>
      </w:pPr>
    </w:p>
    <w:p w14:paraId="5C3B9B68" w14:textId="77777777" w:rsidR="009647B9" w:rsidRPr="001C2475" w:rsidRDefault="00374C30" w:rsidP="00ED7F0D">
      <w:pPr>
        <w:pStyle w:val="NoSpacing"/>
        <w:spacing w:line="276" w:lineRule="auto"/>
        <w:jc w:val="both"/>
        <w:rPr>
          <w:rFonts w:ascii="Times New Roman" w:hAnsi="Times New Roman" w:cs="Times New Roman"/>
          <w:b/>
          <w:sz w:val="24"/>
          <w:szCs w:val="24"/>
          <w:u w:val="single"/>
        </w:rPr>
      </w:pPr>
      <w:r w:rsidRPr="001C2475">
        <w:rPr>
          <w:rFonts w:ascii="Times New Roman" w:hAnsi="Times New Roman" w:cs="Times New Roman"/>
          <w:b/>
          <w:sz w:val="24"/>
          <w:szCs w:val="24"/>
          <w:u w:val="single"/>
        </w:rPr>
        <w:t>REFERENCES</w:t>
      </w:r>
    </w:p>
    <w:p w14:paraId="75C5CD74" w14:textId="77777777" w:rsidR="00374C30" w:rsidRDefault="00374C30" w:rsidP="00ED7F0D">
      <w:pPr>
        <w:pStyle w:val="NoSpacing"/>
        <w:spacing w:line="276" w:lineRule="auto"/>
        <w:jc w:val="both"/>
        <w:rPr>
          <w:rFonts w:ascii="Times New Roman" w:hAnsi="Times New Roman" w:cs="Times New Roman"/>
          <w:b/>
          <w:sz w:val="24"/>
          <w:szCs w:val="24"/>
        </w:rPr>
      </w:pPr>
    </w:p>
    <w:p w14:paraId="4067D1D4" w14:textId="3BF9E54B" w:rsidR="00374C30" w:rsidRPr="001C2475" w:rsidRDefault="00CA1192" w:rsidP="00ED7F0D">
      <w:pPr>
        <w:pStyle w:val="NoSpacing"/>
        <w:numPr>
          <w:ilvl w:val="0"/>
          <w:numId w:val="9"/>
        </w:numPr>
        <w:spacing w:line="276" w:lineRule="auto"/>
        <w:jc w:val="both"/>
        <w:rPr>
          <w:rFonts w:ascii="Times New Roman" w:hAnsi="Times New Roman" w:cs="Times New Roman"/>
          <w:sz w:val="24"/>
          <w:szCs w:val="24"/>
        </w:rPr>
      </w:pPr>
      <w:r>
        <w:rPr>
          <w:rFonts w:ascii="Times New Roman" w:hAnsi="Times New Roman" w:cs="Times New Roman"/>
          <w:sz w:val="24"/>
          <w:szCs w:val="24"/>
        </w:rPr>
        <w:t>Haruna Ben Koda</w:t>
      </w:r>
    </w:p>
    <w:p w14:paraId="69E98110" w14:textId="49D46DD0" w:rsidR="001C2475" w:rsidRPr="001C2475" w:rsidRDefault="00CA1192" w:rsidP="00CA1192">
      <w:pPr>
        <w:pStyle w:val="NoSpacing"/>
        <w:spacing w:line="276" w:lineRule="auto"/>
        <w:ind w:left="720"/>
        <w:jc w:val="both"/>
        <w:rPr>
          <w:rFonts w:ascii="Times New Roman" w:hAnsi="Times New Roman" w:cs="Times New Roman"/>
          <w:sz w:val="24"/>
          <w:szCs w:val="24"/>
        </w:rPr>
      </w:pPr>
      <w:r>
        <w:rPr>
          <w:rFonts w:ascii="Times New Roman" w:hAnsi="Times New Roman" w:cs="Times New Roman"/>
          <w:sz w:val="24"/>
          <w:szCs w:val="24"/>
        </w:rPr>
        <w:t>Upper East Student’s Union Patron</w:t>
      </w:r>
      <w:r w:rsidR="001C2475" w:rsidRPr="001C2475">
        <w:rPr>
          <w:rFonts w:ascii="Times New Roman" w:hAnsi="Times New Roman" w:cs="Times New Roman"/>
          <w:sz w:val="24"/>
          <w:szCs w:val="24"/>
        </w:rPr>
        <w:t xml:space="preserve">, </w:t>
      </w:r>
      <w:r>
        <w:rPr>
          <w:rFonts w:ascii="Times New Roman" w:hAnsi="Times New Roman" w:cs="Times New Roman"/>
          <w:sz w:val="24"/>
          <w:szCs w:val="24"/>
        </w:rPr>
        <w:t>Nalerigu Senior High School (Nalerigu</w:t>
      </w:r>
      <w:r w:rsidRPr="00487565">
        <w:rPr>
          <w:rFonts w:ascii="Times New Roman" w:hAnsi="Times New Roman" w:cs="Times New Roman"/>
          <w:sz w:val="24"/>
          <w:szCs w:val="24"/>
        </w:rPr>
        <w:t xml:space="preserve">, </w:t>
      </w:r>
      <w:r>
        <w:rPr>
          <w:rFonts w:ascii="Times New Roman" w:hAnsi="Times New Roman" w:cs="Times New Roman"/>
          <w:sz w:val="24"/>
          <w:szCs w:val="24"/>
        </w:rPr>
        <w:t>North</w:t>
      </w:r>
      <w:r w:rsidRPr="00487565">
        <w:rPr>
          <w:rFonts w:ascii="Times New Roman" w:hAnsi="Times New Roman" w:cs="Times New Roman"/>
          <w:sz w:val="24"/>
          <w:szCs w:val="24"/>
        </w:rPr>
        <w:t xml:space="preserve"> East Region</w:t>
      </w:r>
      <w:r>
        <w:rPr>
          <w:rFonts w:ascii="Times New Roman" w:hAnsi="Times New Roman" w:cs="Times New Roman"/>
          <w:sz w:val="24"/>
          <w:szCs w:val="24"/>
        </w:rPr>
        <w:t xml:space="preserve"> Ghana</w:t>
      </w:r>
      <w:r w:rsidRPr="00487565">
        <w:rPr>
          <w:rFonts w:ascii="Times New Roman" w:hAnsi="Times New Roman" w:cs="Times New Roman"/>
          <w:sz w:val="24"/>
          <w:szCs w:val="24"/>
        </w:rPr>
        <w:t>)</w:t>
      </w:r>
    </w:p>
    <w:p w14:paraId="023D7A92" w14:textId="22C7AB90" w:rsidR="001C2475" w:rsidRDefault="001C2475" w:rsidP="00CA1192">
      <w:pPr>
        <w:pStyle w:val="NoSpacing"/>
        <w:spacing w:line="276" w:lineRule="auto"/>
        <w:ind w:left="720"/>
        <w:jc w:val="both"/>
        <w:rPr>
          <w:rFonts w:ascii="Times New Roman" w:hAnsi="Times New Roman" w:cs="Times New Roman"/>
          <w:sz w:val="24"/>
          <w:szCs w:val="24"/>
        </w:rPr>
      </w:pPr>
      <w:r w:rsidRPr="001C2475">
        <w:rPr>
          <w:rFonts w:ascii="Times New Roman" w:hAnsi="Times New Roman" w:cs="Times New Roman"/>
          <w:sz w:val="24"/>
          <w:szCs w:val="24"/>
        </w:rPr>
        <w:t xml:space="preserve">233(0) </w:t>
      </w:r>
      <w:r w:rsidR="00CA1192">
        <w:rPr>
          <w:rFonts w:ascii="Times New Roman" w:hAnsi="Times New Roman" w:cs="Times New Roman"/>
          <w:sz w:val="24"/>
          <w:szCs w:val="24"/>
        </w:rPr>
        <w:t>205721313</w:t>
      </w:r>
    </w:p>
    <w:p w14:paraId="0B93F1AF" w14:textId="77777777" w:rsidR="001E3018" w:rsidRDefault="001E3018" w:rsidP="00ED7F0D">
      <w:pPr>
        <w:pStyle w:val="NoSpacing"/>
        <w:spacing w:line="276" w:lineRule="auto"/>
        <w:ind w:left="720"/>
        <w:jc w:val="both"/>
        <w:rPr>
          <w:rFonts w:ascii="Times New Roman" w:hAnsi="Times New Roman" w:cs="Times New Roman"/>
          <w:sz w:val="24"/>
          <w:szCs w:val="24"/>
        </w:rPr>
      </w:pPr>
    </w:p>
    <w:p w14:paraId="45AB745C" w14:textId="2802A194" w:rsidR="001E3018" w:rsidRDefault="00CA1192" w:rsidP="00ED7F0D">
      <w:pPr>
        <w:pStyle w:val="NoSpacing"/>
        <w:numPr>
          <w:ilvl w:val="0"/>
          <w:numId w:val="9"/>
        </w:numPr>
        <w:spacing w:line="276" w:lineRule="auto"/>
        <w:jc w:val="both"/>
        <w:rPr>
          <w:rFonts w:ascii="Times New Roman" w:hAnsi="Times New Roman" w:cs="Times New Roman"/>
          <w:sz w:val="24"/>
          <w:szCs w:val="24"/>
        </w:rPr>
      </w:pPr>
      <w:r>
        <w:rPr>
          <w:rFonts w:ascii="Times New Roman" w:hAnsi="Times New Roman" w:cs="Times New Roman"/>
          <w:sz w:val="24"/>
          <w:szCs w:val="24"/>
        </w:rPr>
        <w:t>Alfred Bugri</w:t>
      </w:r>
    </w:p>
    <w:p w14:paraId="5D9BB737" w14:textId="073B16EE" w:rsidR="001E3018" w:rsidRDefault="00CA1192" w:rsidP="00ED7F0D">
      <w:pPr>
        <w:pStyle w:val="NoSpacing"/>
        <w:spacing w:line="276" w:lineRule="auto"/>
        <w:ind w:left="720"/>
        <w:jc w:val="both"/>
        <w:rPr>
          <w:rFonts w:ascii="Times New Roman" w:hAnsi="Times New Roman" w:cs="Times New Roman"/>
          <w:sz w:val="24"/>
          <w:szCs w:val="24"/>
        </w:rPr>
      </w:pPr>
      <w:r>
        <w:rPr>
          <w:rFonts w:ascii="Times New Roman" w:hAnsi="Times New Roman" w:cs="Times New Roman"/>
          <w:sz w:val="24"/>
          <w:szCs w:val="24"/>
        </w:rPr>
        <w:t>Managing Director</w:t>
      </w:r>
      <w:r w:rsidR="001E3018">
        <w:rPr>
          <w:rFonts w:ascii="Times New Roman" w:hAnsi="Times New Roman" w:cs="Times New Roman"/>
          <w:sz w:val="24"/>
          <w:szCs w:val="24"/>
        </w:rPr>
        <w:t>,</w:t>
      </w:r>
      <w:r w:rsidR="001E3018" w:rsidRPr="001E3018">
        <w:rPr>
          <w:rFonts w:ascii="Times New Roman" w:hAnsi="Times New Roman" w:cs="Times New Roman"/>
          <w:sz w:val="24"/>
          <w:szCs w:val="24"/>
        </w:rPr>
        <w:t xml:space="preserve"> </w:t>
      </w:r>
      <w:r>
        <w:rPr>
          <w:rFonts w:ascii="Times New Roman" w:hAnsi="Times New Roman" w:cs="Times New Roman"/>
          <w:sz w:val="24"/>
          <w:szCs w:val="24"/>
        </w:rPr>
        <w:t>Bugri’s Graphics Hub,</w:t>
      </w:r>
      <w:r w:rsidR="001E3018">
        <w:rPr>
          <w:rFonts w:ascii="Times New Roman" w:hAnsi="Times New Roman" w:cs="Times New Roman"/>
          <w:sz w:val="24"/>
          <w:szCs w:val="24"/>
        </w:rPr>
        <w:t xml:space="preserve"> Ghana</w:t>
      </w:r>
    </w:p>
    <w:p w14:paraId="39D0A6AD" w14:textId="0C50822F" w:rsidR="001E3018" w:rsidRDefault="003A45F8" w:rsidP="00ED7F0D">
      <w:pPr>
        <w:pStyle w:val="NoSpacing"/>
        <w:spacing w:line="276" w:lineRule="auto"/>
        <w:ind w:left="720"/>
        <w:jc w:val="both"/>
        <w:rPr>
          <w:rFonts w:ascii="Times New Roman" w:hAnsi="Times New Roman" w:cs="Times New Roman"/>
          <w:sz w:val="24"/>
          <w:szCs w:val="24"/>
        </w:rPr>
      </w:pPr>
      <w:r>
        <w:rPr>
          <w:rFonts w:ascii="Times New Roman" w:hAnsi="Times New Roman" w:cs="Times New Roman"/>
          <w:sz w:val="24"/>
          <w:szCs w:val="24"/>
        </w:rPr>
        <w:t>233(</w:t>
      </w:r>
      <w:r w:rsidR="001E3018">
        <w:rPr>
          <w:rFonts w:ascii="Times New Roman" w:hAnsi="Times New Roman" w:cs="Times New Roman"/>
          <w:sz w:val="24"/>
          <w:szCs w:val="24"/>
        </w:rPr>
        <w:t>0</w:t>
      </w:r>
      <w:r>
        <w:rPr>
          <w:rFonts w:ascii="Times New Roman" w:hAnsi="Times New Roman" w:cs="Times New Roman"/>
          <w:sz w:val="24"/>
          <w:szCs w:val="24"/>
        </w:rPr>
        <w:t xml:space="preserve">) </w:t>
      </w:r>
      <w:r w:rsidR="00CA1192">
        <w:rPr>
          <w:rFonts w:ascii="Times New Roman" w:hAnsi="Times New Roman" w:cs="Times New Roman"/>
          <w:sz w:val="24"/>
          <w:szCs w:val="24"/>
        </w:rPr>
        <w:t>546761776</w:t>
      </w:r>
    </w:p>
    <w:p w14:paraId="400917D2" w14:textId="08D1C762" w:rsidR="007E17EC" w:rsidRPr="007E17EC" w:rsidRDefault="007E17EC" w:rsidP="00ED7F0D">
      <w:pPr>
        <w:pStyle w:val="NoSpacing"/>
        <w:spacing w:line="276" w:lineRule="auto"/>
        <w:jc w:val="both"/>
        <w:rPr>
          <w:rFonts w:ascii="Times New Roman" w:hAnsi="Times New Roman" w:cs="Times New Roman"/>
          <w:b/>
          <w:sz w:val="24"/>
          <w:szCs w:val="24"/>
        </w:rPr>
      </w:pPr>
    </w:p>
    <w:p w14:paraId="37E3A7F6" w14:textId="77777777" w:rsidR="00487565" w:rsidRDefault="00487565" w:rsidP="00ED7F0D">
      <w:pPr>
        <w:spacing w:after="0"/>
        <w:jc w:val="both"/>
        <w:rPr>
          <w:rFonts w:ascii="Times New Roman" w:hAnsi="Times New Roman" w:cs="Times New Roman"/>
          <w:sz w:val="24"/>
          <w:szCs w:val="24"/>
        </w:rPr>
      </w:pPr>
    </w:p>
    <w:p w14:paraId="33AF5339" w14:textId="77777777" w:rsidR="00487565" w:rsidRPr="00487565" w:rsidRDefault="00487565" w:rsidP="00ED7F0D">
      <w:pPr>
        <w:spacing w:after="0"/>
        <w:jc w:val="both"/>
        <w:rPr>
          <w:rFonts w:ascii="Times New Roman" w:hAnsi="Times New Roman" w:cs="Times New Roman"/>
          <w:sz w:val="24"/>
          <w:u w:val="single"/>
        </w:rPr>
      </w:pPr>
    </w:p>
    <w:p w14:paraId="681876CA" w14:textId="77777777" w:rsidR="008F7982" w:rsidRDefault="008F7982" w:rsidP="00ED7F0D">
      <w:pPr>
        <w:spacing w:line="240" w:lineRule="auto"/>
        <w:jc w:val="both"/>
        <w:rPr>
          <w:rFonts w:ascii="Times New Roman" w:hAnsi="Times New Roman" w:cs="Times New Roman"/>
          <w:sz w:val="24"/>
          <w:szCs w:val="24"/>
        </w:rPr>
      </w:pPr>
    </w:p>
    <w:p w14:paraId="0D920F5C" w14:textId="77777777" w:rsidR="008F7982" w:rsidRPr="008F7982" w:rsidRDefault="008F7982" w:rsidP="00ED7F0D">
      <w:pPr>
        <w:spacing w:line="240" w:lineRule="auto"/>
        <w:jc w:val="both"/>
        <w:rPr>
          <w:rFonts w:ascii="Times New Roman" w:hAnsi="Times New Roman" w:cs="Times New Roman"/>
          <w:sz w:val="14"/>
          <w:szCs w:val="24"/>
        </w:rPr>
      </w:pPr>
    </w:p>
    <w:p w14:paraId="3763E615" w14:textId="77777777" w:rsidR="008F7982" w:rsidRPr="008F7982" w:rsidRDefault="008F7982" w:rsidP="00ED7F0D">
      <w:pPr>
        <w:spacing w:line="240" w:lineRule="auto"/>
        <w:jc w:val="both"/>
        <w:rPr>
          <w:rFonts w:ascii="Times New Roman" w:hAnsi="Times New Roman" w:cs="Times New Roman"/>
          <w:b/>
          <w:sz w:val="24"/>
          <w:szCs w:val="24"/>
        </w:rPr>
      </w:pPr>
    </w:p>
    <w:sectPr w:rsidR="008F7982" w:rsidRPr="008F7982">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EF20109" w14:textId="77777777" w:rsidR="00D5221A" w:rsidRDefault="00D5221A" w:rsidP="00487565">
      <w:pPr>
        <w:spacing w:after="0" w:line="240" w:lineRule="auto"/>
      </w:pPr>
      <w:r>
        <w:separator/>
      </w:r>
    </w:p>
  </w:endnote>
  <w:endnote w:type="continuationSeparator" w:id="0">
    <w:p w14:paraId="72EF984B" w14:textId="77777777" w:rsidR="00D5221A" w:rsidRDefault="00D5221A" w:rsidP="004875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05688868"/>
      <w:docPartObj>
        <w:docPartGallery w:val="Page Numbers (Bottom of Page)"/>
        <w:docPartUnique/>
      </w:docPartObj>
    </w:sdtPr>
    <w:sdtEndPr>
      <w:rPr>
        <w:noProof/>
      </w:rPr>
    </w:sdtEndPr>
    <w:sdtContent>
      <w:p w14:paraId="04D0397D" w14:textId="11A7C483" w:rsidR="003730CF" w:rsidRDefault="003730CF">
        <w:pPr>
          <w:pStyle w:val="Footer"/>
          <w:jc w:val="right"/>
        </w:pPr>
        <w:r>
          <w:fldChar w:fldCharType="begin"/>
        </w:r>
        <w:r>
          <w:instrText xml:space="preserve"> PAGE   \* MERGEFORMAT </w:instrText>
        </w:r>
        <w:r>
          <w:fldChar w:fldCharType="separate"/>
        </w:r>
        <w:r w:rsidR="00316556">
          <w:rPr>
            <w:noProof/>
          </w:rPr>
          <w:t>1</w:t>
        </w:r>
        <w:r>
          <w:rPr>
            <w:noProof/>
          </w:rPr>
          <w:fldChar w:fldCharType="end"/>
        </w:r>
      </w:p>
    </w:sdtContent>
  </w:sdt>
  <w:p w14:paraId="433A16C6" w14:textId="77777777" w:rsidR="003730CF" w:rsidRDefault="003730C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E67EC92" w14:textId="77777777" w:rsidR="00D5221A" w:rsidRDefault="00D5221A" w:rsidP="00487565">
      <w:pPr>
        <w:spacing w:after="0" w:line="240" w:lineRule="auto"/>
      </w:pPr>
      <w:r>
        <w:separator/>
      </w:r>
    </w:p>
  </w:footnote>
  <w:footnote w:type="continuationSeparator" w:id="0">
    <w:p w14:paraId="20470D58" w14:textId="77777777" w:rsidR="00D5221A" w:rsidRDefault="00D5221A" w:rsidP="004875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D51CB"/>
    <w:multiLevelType w:val="hybridMultilevel"/>
    <w:tmpl w:val="2B8E34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55B23F9"/>
    <w:multiLevelType w:val="hybridMultilevel"/>
    <w:tmpl w:val="796ED8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3F95919"/>
    <w:multiLevelType w:val="hybridMultilevel"/>
    <w:tmpl w:val="B5621050"/>
    <w:lvl w:ilvl="0" w:tplc="A126BC2E">
      <w:start w:val="2019"/>
      <w:numFmt w:val="decimal"/>
      <w:lvlText w:val="%1-"/>
      <w:lvlJc w:val="left"/>
      <w:pPr>
        <w:ind w:left="915" w:hanging="55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CB7F04"/>
    <w:multiLevelType w:val="hybridMultilevel"/>
    <w:tmpl w:val="27AEBC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C9C309A"/>
    <w:multiLevelType w:val="hybridMultilevel"/>
    <w:tmpl w:val="830AAC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E666443"/>
    <w:multiLevelType w:val="hybridMultilevel"/>
    <w:tmpl w:val="5EF8A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132981"/>
    <w:multiLevelType w:val="hybridMultilevel"/>
    <w:tmpl w:val="423EB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7B2ABF"/>
    <w:multiLevelType w:val="hybridMultilevel"/>
    <w:tmpl w:val="15585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8E0472"/>
    <w:multiLevelType w:val="hybridMultilevel"/>
    <w:tmpl w:val="53FE9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D163CB"/>
    <w:multiLevelType w:val="hybridMultilevel"/>
    <w:tmpl w:val="B1C0C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A2055B"/>
    <w:multiLevelType w:val="hybridMultilevel"/>
    <w:tmpl w:val="7764B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5A755F"/>
    <w:multiLevelType w:val="hybridMultilevel"/>
    <w:tmpl w:val="30464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2774C8"/>
    <w:multiLevelType w:val="hybridMultilevel"/>
    <w:tmpl w:val="BFE2E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9F5122"/>
    <w:multiLevelType w:val="hybridMultilevel"/>
    <w:tmpl w:val="5262D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FD2191"/>
    <w:multiLevelType w:val="hybridMultilevel"/>
    <w:tmpl w:val="FECA54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0D91EF7"/>
    <w:multiLevelType w:val="hybridMultilevel"/>
    <w:tmpl w:val="7408F9A4"/>
    <w:lvl w:ilvl="0" w:tplc="04090001">
      <w:start w:val="1"/>
      <w:numFmt w:val="bullet"/>
      <w:lvlText w:val=""/>
      <w:lvlJc w:val="left"/>
      <w:pPr>
        <w:ind w:left="1495" w:hanging="360"/>
      </w:pPr>
      <w:rPr>
        <w:rFonts w:ascii="Symbol" w:hAnsi="Symbol" w:hint="default"/>
      </w:rPr>
    </w:lvl>
    <w:lvl w:ilvl="1" w:tplc="04090003" w:tentative="1">
      <w:start w:val="1"/>
      <w:numFmt w:val="bullet"/>
      <w:lvlText w:val="o"/>
      <w:lvlJc w:val="left"/>
      <w:pPr>
        <w:ind w:left="2215" w:hanging="360"/>
      </w:pPr>
      <w:rPr>
        <w:rFonts w:ascii="Courier New" w:hAnsi="Courier New" w:cs="Courier New" w:hint="default"/>
      </w:rPr>
    </w:lvl>
    <w:lvl w:ilvl="2" w:tplc="04090005" w:tentative="1">
      <w:start w:val="1"/>
      <w:numFmt w:val="bullet"/>
      <w:lvlText w:val=""/>
      <w:lvlJc w:val="left"/>
      <w:pPr>
        <w:ind w:left="2935" w:hanging="360"/>
      </w:pPr>
      <w:rPr>
        <w:rFonts w:ascii="Wingdings" w:hAnsi="Wingdings" w:hint="default"/>
      </w:rPr>
    </w:lvl>
    <w:lvl w:ilvl="3" w:tplc="04090001" w:tentative="1">
      <w:start w:val="1"/>
      <w:numFmt w:val="bullet"/>
      <w:lvlText w:val=""/>
      <w:lvlJc w:val="left"/>
      <w:pPr>
        <w:ind w:left="3655" w:hanging="360"/>
      </w:pPr>
      <w:rPr>
        <w:rFonts w:ascii="Symbol" w:hAnsi="Symbol" w:hint="default"/>
      </w:rPr>
    </w:lvl>
    <w:lvl w:ilvl="4" w:tplc="04090003" w:tentative="1">
      <w:start w:val="1"/>
      <w:numFmt w:val="bullet"/>
      <w:lvlText w:val="o"/>
      <w:lvlJc w:val="left"/>
      <w:pPr>
        <w:ind w:left="4375" w:hanging="360"/>
      </w:pPr>
      <w:rPr>
        <w:rFonts w:ascii="Courier New" w:hAnsi="Courier New" w:cs="Courier New" w:hint="default"/>
      </w:rPr>
    </w:lvl>
    <w:lvl w:ilvl="5" w:tplc="04090005" w:tentative="1">
      <w:start w:val="1"/>
      <w:numFmt w:val="bullet"/>
      <w:lvlText w:val=""/>
      <w:lvlJc w:val="left"/>
      <w:pPr>
        <w:ind w:left="5095" w:hanging="360"/>
      </w:pPr>
      <w:rPr>
        <w:rFonts w:ascii="Wingdings" w:hAnsi="Wingdings" w:hint="default"/>
      </w:rPr>
    </w:lvl>
    <w:lvl w:ilvl="6" w:tplc="04090001" w:tentative="1">
      <w:start w:val="1"/>
      <w:numFmt w:val="bullet"/>
      <w:lvlText w:val=""/>
      <w:lvlJc w:val="left"/>
      <w:pPr>
        <w:ind w:left="5815" w:hanging="360"/>
      </w:pPr>
      <w:rPr>
        <w:rFonts w:ascii="Symbol" w:hAnsi="Symbol" w:hint="default"/>
      </w:rPr>
    </w:lvl>
    <w:lvl w:ilvl="7" w:tplc="04090003" w:tentative="1">
      <w:start w:val="1"/>
      <w:numFmt w:val="bullet"/>
      <w:lvlText w:val="o"/>
      <w:lvlJc w:val="left"/>
      <w:pPr>
        <w:ind w:left="6535" w:hanging="360"/>
      </w:pPr>
      <w:rPr>
        <w:rFonts w:ascii="Courier New" w:hAnsi="Courier New" w:cs="Courier New" w:hint="default"/>
      </w:rPr>
    </w:lvl>
    <w:lvl w:ilvl="8" w:tplc="04090005" w:tentative="1">
      <w:start w:val="1"/>
      <w:numFmt w:val="bullet"/>
      <w:lvlText w:val=""/>
      <w:lvlJc w:val="left"/>
      <w:pPr>
        <w:ind w:left="7255" w:hanging="360"/>
      </w:pPr>
      <w:rPr>
        <w:rFonts w:ascii="Wingdings" w:hAnsi="Wingdings" w:hint="default"/>
      </w:rPr>
    </w:lvl>
  </w:abstractNum>
  <w:abstractNum w:abstractNumId="16" w15:restartNumberingAfterBreak="0">
    <w:nsid w:val="62ED572F"/>
    <w:multiLevelType w:val="hybridMultilevel"/>
    <w:tmpl w:val="CCA8C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8DA38FC"/>
    <w:multiLevelType w:val="hybridMultilevel"/>
    <w:tmpl w:val="CB9A5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AE51221"/>
    <w:multiLevelType w:val="hybridMultilevel"/>
    <w:tmpl w:val="550AE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01107BA"/>
    <w:multiLevelType w:val="hybridMultilevel"/>
    <w:tmpl w:val="20A25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1E3680E"/>
    <w:multiLevelType w:val="hybridMultilevel"/>
    <w:tmpl w:val="90CAF9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3304769"/>
    <w:multiLevelType w:val="hybridMultilevel"/>
    <w:tmpl w:val="77E61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40C3FC4"/>
    <w:multiLevelType w:val="hybridMultilevel"/>
    <w:tmpl w:val="17A42E82"/>
    <w:lvl w:ilvl="0" w:tplc="04090001">
      <w:start w:val="1"/>
      <w:numFmt w:val="bullet"/>
      <w:lvlText w:val=""/>
      <w:lvlJc w:val="left"/>
      <w:pPr>
        <w:ind w:left="1684" w:hanging="360"/>
      </w:pPr>
      <w:rPr>
        <w:rFonts w:ascii="Symbol" w:hAnsi="Symbol" w:hint="default"/>
      </w:rPr>
    </w:lvl>
    <w:lvl w:ilvl="1" w:tplc="04090003" w:tentative="1">
      <w:start w:val="1"/>
      <w:numFmt w:val="bullet"/>
      <w:lvlText w:val="o"/>
      <w:lvlJc w:val="left"/>
      <w:pPr>
        <w:ind w:left="2404" w:hanging="360"/>
      </w:pPr>
      <w:rPr>
        <w:rFonts w:ascii="Courier New" w:hAnsi="Courier New" w:cs="Courier New" w:hint="default"/>
      </w:rPr>
    </w:lvl>
    <w:lvl w:ilvl="2" w:tplc="04090005" w:tentative="1">
      <w:start w:val="1"/>
      <w:numFmt w:val="bullet"/>
      <w:lvlText w:val=""/>
      <w:lvlJc w:val="left"/>
      <w:pPr>
        <w:ind w:left="3124" w:hanging="360"/>
      </w:pPr>
      <w:rPr>
        <w:rFonts w:ascii="Wingdings" w:hAnsi="Wingdings" w:hint="default"/>
      </w:rPr>
    </w:lvl>
    <w:lvl w:ilvl="3" w:tplc="04090001" w:tentative="1">
      <w:start w:val="1"/>
      <w:numFmt w:val="bullet"/>
      <w:lvlText w:val=""/>
      <w:lvlJc w:val="left"/>
      <w:pPr>
        <w:ind w:left="3844" w:hanging="360"/>
      </w:pPr>
      <w:rPr>
        <w:rFonts w:ascii="Symbol" w:hAnsi="Symbol" w:hint="default"/>
      </w:rPr>
    </w:lvl>
    <w:lvl w:ilvl="4" w:tplc="04090003" w:tentative="1">
      <w:start w:val="1"/>
      <w:numFmt w:val="bullet"/>
      <w:lvlText w:val="o"/>
      <w:lvlJc w:val="left"/>
      <w:pPr>
        <w:ind w:left="4564" w:hanging="360"/>
      </w:pPr>
      <w:rPr>
        <w:rFonts w:ascii="Courier New" w:hAnsi="Courier New" w:cs="Courier New" w:hint="default"/>
      </w:rPr>
    </w:lvl>
    <w:lvl w:ilvl="5" w:tplc="04090005" w:tentative="1">
      <w:start w:val="1"/>
      <w:numFmt w:val="bullet"/>
      <w:lvlText w:val=""/>
      <w:lvlJc w:val="left"/>
      <w:pPr>
        <w:ind w:left="5284" w:hanging="360"/>
      </w:pPr>
      <w:rPr>
        <w:rFonts w:ascii="Wingdings" w:hAnsi="Wingdings" w:hint="default"/>
      </w:rPr>
    </w:lvl>
    <w:lvl w:ilvl="6" w:tplc="04090001" w:tentative="1">
      <w:start w:val="1"/>
      <w:numFmt w:val="bullet"/>
      <w:lvlText w:val=""/>
      <w:lvlJc w:val="left"/>
      <w:pPr>
        <w:ind w:left="6004" w:hanging="360"/>
      </w:pPr>
      <w:rPr>
        <w:rFonts w:ascii="Symbol" w:hAnsi="Symbol" w:hint="default"/>
      </w:rPr>
    </w:lvl>
    <w:lvl w:ilvl="7" w:tplc="04090003" w:tentative="1">
      <w:start w:val="1"/>
      <w:numFmt w:val="bullet"/>
      <w:lvlText w:val="o"/>
      <w:lvlJc w:val="left"/>
      <w:pPr>
        <w:ind w:left="6724" w:hanging="360"/>
      </w:pPr>
      <w:rPr>
        <w:rFonts w:ascii="Courier New" w:hAnsi="Courier New" w:cs="Courier New" w:hint="default"/>
      </w:rPr>
    </w:lvl>
    <w:lvl w:ilvl="8" w:tplc="04090005" w:tentative="1">
      <w:start w:val="1"/>
      <w:numFmt w:val="bullet"/>
      <w:lvlText w:val=""/>
      <w:lvlJc w:val="left"/>
      <w:pPr>
        <w:ind w:left="7444" w:hanging="360"/>
      </w:pPr>
      <w:rPr>
        <w:rFonts w:ascii="Wingdings" w:hAnsi="Wingdings" w:hint="default"/>
      </w:rPr>
    </w:lvl>
  </w:abstractNum>
  <w:abstractNum w:abstractNumId="23" w15:restartNumberingAfterBreak="0">
    <w:nsid w:val="7C023D3A"/>
    <w:multiLevelType w:val="hybridMultilevel"/>
    <w:tmpl w:val="291A5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20"/>
  </w:num>
  <w:num w:numId="4">
    <w:abstractNumId w:val="4"/>
  </w:num>
  <w:num w:numId="5">
    <w:abstractNumId w:val="16"/>
  </w:num>
  <w:num w:numId="6">
    <w:abstractNumId w:val="2"/>
  </w:num>
  <w:num w:numId="7">
    <w:abstractNumId w:val="10"/>
  </w:num>
  <w:num w:numId="8">
    <w:abstractNumId w:val="13"/>
  </w:num>
  <w:num w:numId="9">
    <w:abstractNumId w:val="12"/>
  </w:num>
  <w:num w:numId="10">
    <w:abstractNumId w:val="9"/>
  </w:num>
  <w:num w:numId="11">
    <w:abstractNumId w:val="21"/>
  </w:num>
  <w:num w:numId="12">
    <w:abstractNumId w:val="15"/>
  </w:num>
  <w:num w:numId="13">
    <w:abstractNumId w:val="14"/>
  </w:num>
  <w:num w:numId="14">
    <w:abstractNumId w:val="17"/>
  </w:num>
  <w:num w:numId="15">
    <w:abstractNumId w:val="23"/>
  </w:num>
  <w:num w:numId="16">
    <w:abstractNumId w:val="19"/>
  </w:num>
  <w:num w:numId="17">
    <w:abstractNumId w:val="5"/>
  </w:num>
  <w:num w:numId="18">
    <w:abstractNumId w:val="1"/>
  </w:num>
  <w:num w:numId="19">
    <w:abstractNumId w:val="0"/>
  </w:num>
  <w:num w:numId="20">
    <w:abstractNumId w:val="22"/>
  </w:num>
  <w:num w:numId="21">
    <w:abstractNumId w:val="18"/>
  </w:num>
  <w:num w:numId="22">
    <w:abstractNumId w:val="3"/>
  </w:num>
  <w:num w:numId="23">
    <w:abstractNumId w:val="8"/>
  </w:num>
  <w:num w:numId="24">
    <w:abstractNumId w:val="11"/>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Francis">
    <w15:presenceInfo w15:providerId="None" w15:userId="Franci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4D80"/>
    <w:rsid w:val="0001192A"/>
    <w:rsid w:val="00012032"/>
    <w:rsid w:val="00037A8B"/>
    <w:rsid w:val="00083FE1"/>
    <w:rsid w:val="00092276"/>
    <w:rsid w:val="000A7CCD"/>
    <w:rsid w:val="000D623C"/>
    <w:rsid w:val="00125EE4"/>
    <w:rsid w:val="0012602C"/>
    <w:rsid w:val="00146A3A"/>
    <w:rsid w:val="00147B25"/>
    <w:rsid w:val="00173AAD"/>
    <w:rsid w:val="00185294"/>
    <w:rsid w:val="001A4971"/>
    <w:rsid w:val="001C0518"/>
    <w:rsid w:val="001C2475"/>
    <w:rsid w:val="001D6577"/>
    <w:rsid w:val="001E3018"/>
    <w:rsid w:val="00225BD7"/>
    <w:rsid w:val="0023164B"/>
    <w:rsid w:val="002444F8"/>
    <w:rsid w:val="00254C10"/>
    <w:rsid w:val="00301DB3"/>
    <w:rsid w:val="00316556"/>
    <w:rsid w:val="00327E64"/>
    <w:rsid w:val="00337E76"/>
    <w:rsid w:val="003601A4"/>
    <w:rsid w:val="003730CF"/>
    <w:rsid w:val="00374C30"/>
    <w:rsid w:val="00382FB1"/>
    <w:rsid w:val="003A0CA3"/>
    <w:rsid w:val="003A45F8"/>
    <w:rsid w:val="003A7D6C"/>
    <w:rsid w:val="003B32C1"/>
    <w:rsid w:val="003B7B0A"/>
    <w:rsid w:val="003E305F"/>
    <w:rsid w:val="00412A91"/>
    <w:rsid w:val="0041373A"/>
    <w:rsid w:val="004316DB"/>
    <w:rsid w:val="00436417"/>
    <w:rsid w:val="004417C8"/>
    <w:rsid w:val="004470BE"/>
    <w:rsid w:val="00471983"/>
    <w:rsid w:val="00487565"/>
    <w:rsid w:val="004A4B21"/>
    <w:rsid w:val="004D7243"/>
    <w:rsid w:val="004F7F61"/>
    <w:rsid w:val="00502966"/>
    <w:rsid w:val="00502A30"/>
    <w:rsid w:val="00507FED"/>
    <w:rsid w:val="00512428"/>
    <w:rsid w:val="00514792"/>
    <w:rsid w:val="00514917"/>
    <w:rsid w:val="00521245"/>
    <w:rsid w:val="00557DC4"/>
    <w:rsid w:val="00564855"/>
    <w:rsid w:val="005851C4"/>
    <w:rsid w:val="00594A36"/>
    <w:rsid w:val="00597A31"/>
    <w:rsid w:val="00641F59"/>
    <w:rsid w:val="006727DA"/>
    <w:rsid w:val="0067312F"/>
    <w:rsid w:val="006750E5"/>
    <w:rsid w:val="006A0877"/>
    <w:rsid w:val="006E07A2"/>
    <w:rsid w:val="006F244A"/>
    <w:rsid w:val="006F2F24"/>
    <w:rsid w:val="00732AEF"/>
    <w:rsid w:val="007575DD"/>
    <w:rsid w:val="00764AF5"/>
    <w:rsid w:val="007659A0"/>
    <w:rsid w:val="00771C95"/>
    <w:rsid w:val="0077363D"/>
    <w:rsid w:val="007A0B68"/>
    <w:rsid w:val="007A0DF0"/>
    <w:rsid w:val="007D583A"/>
    <w:rsid w:val="007D62A0"/>
    <w:rsid w:val="007E063F"/>
    <w:rsid w:val="007E17EC"/>
    <w:rsid w:val="008006C4"/>
    <w:rsid w:val="008959CC"/>
    <w:rsid w:val="008A497F"/>
    <w:rsid w:val="008F7982"/>
    <w:rsid w:val="009034CD"/>
    <w:rsid w:val="00914F60"/>
    <w:rsid w:val="009174F7"/>
    <w:rsid w:val="00941A20"/>
    <w:rsid w:val="00946490"/>
    <w:rsid w:val="009647B9"/>
    <w:rsid w:val="0098336A"/>
    <w:rsid w:val="00985F86"/>
    <w:rsid w:val="00986C0E"/>
    <w:rsid w:val="009878CE"/>
    <w:rsid w:val="009A0AEF"/>
    <w:rsid w:val="009A27E1"/>
    <w:rsid w:val="009A6F20"/>
    <w:rsid w:val="009F5A00"/>
    <w:rsid w:val="009F5AEE"/>
    <w:rsid w:val="00A05330"/>
    <w:rsid w:val="00A26681"/>
    <w:rsid w:val="00A30868"/>
    <w:rsid w:val="00A4212E"/>
    <w:rsid w:val="00A977CC"/>
    <w:rsid w:val="00AA0FB0"/>
    <w:rsid w:val="00AA243C"/>
    <w:rsid w:val="00AA6C3D"/>
    <w:rsid w:val="00AD73F4"/>
    <w:rsid w:val="00AE41C8"/>
    <w:rsid w:val="00B1159A"/>
    <w:rsid w:val="00B45159"/>
    <w:rsid w:val="00B471BD"/>
    <w:rsid w:val="00B55A09"/>
    <w:rsid w:val="00B75078"/>
    <w:rsid w:val="00B84AF5"/>
    <w:rsid w:val="00B97BB9"/>
    <w:rsid w:val="00BA3053"/>
    <w:rsid w:val="00BA4D80"/>
    <w:rsid w:val="00BA789F"/>
    <w:rsid w:val="00BE3D55"/>
    <w:rsid w:val="00BF1E2F"/>
    <w:rsid w:val="00C236A6"/>
    <w:rsid w:val="00C720E3"/>
    <w:rsid w:val="00C90C58"/>
    <w:rsid w:val="00CA1192"/>
    <w:rsid w:val="00CC1D4F"/>
    <w:rsid w:val="00CE1251"/>
    <w:rsid w:val="00D1325E"/>
    <w:rsid w:val="00D453DA"/>
    <w:rsid w:val="00D5221A"/>
    <w:rsid w:val="00D52687"/>
    <w:rsid w:val="00D81D0E"/>
    <w:rsid w:val="00DC3B95"/>
    <w:rsid w:val="00DD60A0"/>
    <w:rsid w:val="00E15E0B"/>
    <w:rsid w:val="00E570D1"/>
    <w:rsid w:val="00E60723"/>
    <w:rsid w:val="00E65977"/>
    <w:rsid w:val="00E67A89"/>
    <w:rsid w:val="00E83506"/>
    <w:rsid w:val="00E879DF"/>
    <w:rsid w:val="00E90E0B"/>
    <w:rsid w:val="00ED7F0D"/>
    <w:rsid w:val="00F12674"/>
    <w:rsid w:val="00F2581D"/>
    <w:rsid w:val="00F26B67"/>
    <w:rsid w:val="00F27952"/>
    <w:rsid w:val="00F37056"/>
    <w:rsid w:val="00F421E7"/>
    <w:rsid w:val="00F53D95"/>
    <w:rsid w:val="00F956CF"/>
    <w:rsid w:val="00FC6F6E"/>
    <w:rsid w:val="00FC7E95"/>
    <w:rsid w:val="00FD05CA"/>
    <w:rsid w:val="00FE7A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28B673"/>
  <w15:docId w15:val="{18BB125B-E1E1-4097-9658-719116A47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7565"/>
    <w:pPr>
      <w:spacing w:after="200" w:line="276" w:lineRule="auto"/>
    </w:pPr>
    <w:rPr>
      <w:rFonts w:ascii="Calibri" w:eastAsia="Calibri" w:hAnsi="Calibri" w:cs="SimSu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7565"/>
    <w:pPr>
      <w:ind w:left="720"/>
      <w:contextualSpacing/>
    </w:pPr>
  </w:style>
  <w:style w:type="paragraph" w:styleId="Header">
    <w:name w:val="header"/>
    <w:basedOn w:val="Normal"/>
    <w:link w:val="HeaderChar"/>
    <w:uiPriority w:val="99"/>
    <w:unhideWhenUsed/>
    <w:rsid w:val="004875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7565"/>
    <w:rPr>
      <w:rFonts w:ascii="Calibri" w:eastAsia="Calibri" w:hAnsi="Calibri" w:cs="SimSun"/>
    </w:rPr>
  </w:style>
  <w:style w:type="paragraph" w:styleId="Footer">
    <w:name w:val="footer"/>
    <w:basedOn w:val="Normal"/>
    <w:link w:val="FooterChar"/>
    <w:uiPriority w:val="99"/>
    <w:unhideWhenUsed/>
    <w:rsid w:val="004875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7565"/>
    <w:rPr>
      <w:rFonts w:ascii="Calibri" w:eastAsia="Calibri" w:hAnsi="Calibri" w:cs="SimSun"/>
    </w:rPr>
  </w:style>
  <w:style w:type="paragraph" w:styleId="NoSpacing">
    <w:name w:val="No Spacing"/>
    <w:uiPriority w:val="1"/>
    <w:qFormat/>
    <w:rsid w:val="00487565"/>
    <w:pPr>
      <w:spacing w:after="0" w:line="240" w:lineRule="auto"/>
    </w:pPr>
    <w:rPr>
      <w:rFonts w:ascii="Calibri" w:eastAsia="Calibri" w:hAnsi="Calibri" w:cs="SimSun"/>
    </w:rPr>
  </w:style>
  <w:style w:type="character" w:styleId="Hyperlink">
    <w:name w:val="Hyperlink"/>
    <w:basedOn w:val="DefaultParagraphFont"/>
    <w:uiPriority w:val="99"/>
    <w:unhideWhenUsed/>
    <w:rsid w:val="001E3018"/>
    <w:rPr>
      <w:color w:val="0563C1" w:themeColor="hyperlink"/>
      <w:u w:val="single"/>
    </w:rPr>
  </w:style>
  <w:style w:type="character" w:customStyle="1" w:styleId="UnresolvedMention1">
    <w:name w:val="Unresolved Mention1"/>
    <w:basedOn w:val="DefaultParagraphFont"/>
    <w:uiPriority w:val="99"/>
    <w:semiHidden/>
    <w:unhideWhenUsed/>
    <w:rsid w:val="001E30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dbugri.stu@cktutas.edu.gh" TargetMode="External"/><Relationship Id="rId4" Type="http://schemas.openxmlformats.org/officeDocument/2006/relationships/settings" Target="settings.xml"/><Relationship Id="rId9" Type="http://schemas.openxmlformats.org/officeDocument/2006/relationships/hyperlink" Target="mailto:bugrievans5@gmai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668335-8F81-4298-A4EE-D00A0DB1B3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595</Words>
  <Characters>3393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DAO EXT</dc:creator>
  <cp:lastModifiedBy>Francis</cp:lastModifiedBy>
  <cp:revision>2</cp:revision>
  <dcterms:created xsi:type="dcterms:W3CDTF">2023-07-23T00:58:00Z</dcterms:created>
  <dcterms:modified xsi:type="dcterms:W3CDTF">2023-07-23T00:58:00Z</dcterms:modified>
</cp:coreProperties>
</file>